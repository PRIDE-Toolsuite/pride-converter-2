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3862541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</w:rPr>
      </w:sdtEndPr>
      <w:sdtContent>
        <w:p w:rsidR="00CB090D" w:rsidRPr="00CB090D" w:rsidRDefault="00CB090D" w:rsidP="00CB090D">
          <w:pPr>
            <w:pStyle w:val="Title"/>
            <w:rPr>
              <w:rStyle w:val="TitleChar"/>
              <w:rFonts w:eastAsiaTheme="minorEastAsia"/>
              <w:i/>
            </w:rPr>
          </w:pPr>
          <w:r w:rsidRPr="00CB090D">
            <w:rPr>
              <w:rStyle w:val="TitleChar"/>
              <w:i/>
            </w:rPr>
            <w:t>PRIDE Converter 2</w:t>
          </w:r>
        </w:p>
        <w:p w:rsidR="00DB1EAD" w:rsidRPr="00CB090D" w:rsidRDefault="00CB090D" w:rsidP="00CB090D">
          <w:pPr>
            <w:pStyle w:val="Title"/>
            <w:rPr>
              <w:rStyle w:val="TitleChar"/>
            </w:rPr>
          </w:pPr>
          <w:r w:rsidRPr="00CB090D">
            <w:rPr>
              <w:rStyle w:val="TitleChar"/>
            </w:rPr>
            <w:t>Command-Line User Manual</w:t>
          </w:r>
        </w:p>
        <w:p w:rsidR="000115F8" w:rsidRDefault="000115F8">
          <w:pPr>
            <w:pStyle w:val="TOCHeading"/>
          </w:pPr>
          <w:r>
            <w:t>Table of Contents</w:t>
          </w:r>
        </w:p>
        <w:p w:rsidR="004C2CA8" w:rsidRDefault="00A43B9E">
          <w:pPr>
            <w:pStyle w:val="TOC1"/>
            <w:tabs>
              <w:tab w:val="right" w:leader="underscore" w:pos="9016"/>
            </w:tabs>
            <w:rPr>
              <w:noProof/>
            </w:rPr>
          </w:pPr>
          <w:r>
            <w:fldChar w:fldCharType="begin"/>
          </w:r>
          <w:r w:rsidR="00C440E8">
            <w:instrText xml:space="preserve"> TOC \o "1-4" \h \z \u </w:instrText>
          </w:r>
          <w:r>
            <w:fldChar w:fldCharType="separate"/>
          </w:r>
          <w:bookmarkStart w:id="0" w:name="_GoBack"/>
          <w:bookmarkEnd w:id="0"/>
          <w:r w:rsidR="004C2CA8" w:rsidRPr="00B423BD">
            <w:rPr>
              <w:rStyle w:val="Hyperlink"/>
              <w:noProof/>
            </w:rPr>
            <w:fldChar w:fldCharType="begin"/>
          </w:r>
          <w:r w:rsidR="004C2CA8" w:rsidRPr="00B423BD">
            <w:rPr>
              <w:rStyle w:val="Hyperlink"/>
              <w:noProof/>
            </w:rPr>
            <w:instrText xml:space="preserve"> </w:instrText>
          </w:r>
          <w:r w:rsidR="004C2CA8">
            <w:rPr>
              <w:noProof/>
            </w:rPr>
            <w:instrText>HYPERLINK \l "_Toc329350273"</w:instrText>
          </w:r>
          <w:r w:rsidR="004C2CA8" w:rsidRPr="00B423BD">
            <w:rPr>
              <w:rStyle w:val="Hyperlink"/>
              <w:noProof/>
            </w:rPr>
            <w:instrText xml:space="preserve"> </w:instrText>
          </w:r>
          <w:r w:rsidR="004C2CA8" w:rsidRPr="00B423BD">
            <w:rPr>
              <w:rStyle w:val="Hyperlink"/>
              <w:noProof/>
            </w:rPr>
          </w:r>
          <w:r w:rsidR="004C2CA8" w:rsidRPr="00B423BD">
            <w:rPr>
              <w:rStyle w:val="Hyperlink"/>
              <w:noProof/>
            </w:rPr>
            <w:fldChar w:fldCharType="separate"/>
          </w:r>
          <w:r w:rsidR="004C2CA8" w:rsidRPr="00B423BD">
            <w:rPr>
              <w:rStyle w:val="Hyperlink"/>
              <w:rFonts w:asciiTheme="majorHAnsi" w:hAnsiTheme="majorHAnsi" w:cstheme="minorHAnsi"/>
              <w:noProof/>
            </w:rPr>
            <w:t>1. Introduction</w:t>
          </w:r>
          <w:r w:rsidR="004C2CA8">
            <w:rPr>
              <w:noProof/>
              <w:webHidden/>
            </w:rPr>
            <w:tab/>
          </w:r>
          <w:r w:rsidR="004C2CA8">
            <w:rPr>
              <w:noProof/>
              <w:webHidden/>
            </w:rPr>
            <w:fldChar w:fldCharType="begin"/>
          </w:r>
          <w:r w:rsidR="004C2CA8">
            <w:rPr>
              <w:noProof/>
              <w:webHidden/>
            </w:rPr>
            <w:instrText xml:space="preserve"> PAGEREF _Toc329350273 \h </w:instrText>
          </w:r>
          <w:r w:rsidR="004C2CA8">
            <w:rPr>
              <w:noProof/>
              <w:webHidden/>
            </w:rPr>
          </w:r>
          <w:r w:rsidR="004C2CA8">
            <w:rPr>
              <w:noProof/>
              <w:webHidden/>
            </w:rPr>
            <w:fldChar w:fldCharType="separate"/>
          </w:r>
          <w:r w:rsidR="004C2CA8">
            <w:rPr>
              <w:noProof/>
              <w:webHidden/>
            </w:rPr>
            <w:t>2</w:t>
          </w:r>
          <w:r w:rsidR="004C2CA8">
            <w:rPr>
              <w:noProof/>
              <w:webHidden/>
            </w:rPr>
            <w:fldChar w:fldCharType="end"/>
          </w:r>
          <w:r w:rsidR="004C2CA8" w:rsidRPr="00B423BD">
            <w:rPr>
              <w:rStyle w:val="Hyperlink"/>
              <w:noProof/>
            </w:rPr>
            <w:fldChar w:fldCharType="end"/>
          </w:r>
        </w:p>
        <w:p w:rsidR="004C2CA8" w:rsidRDefault="004C2CA8">
          <w:pPr>
            <w:pStyle w:val="TOC1"/>
            <w:tabs>
              <w:tab w:val="right" w:leader="underscore" w:pos="9016"/>
            </w:tabs>
            <w:rPr>
              <w:noProof/>
            </w:rPr>
          </w:pPr>
          <w:hyperlink w:anchor="_Toc329350274" w:history="1">
            <w:r w:rsidRPr="00B423BD">
              <w:rPr>
                <w:rStyle w:val="Hyperlink"/>
                <w:noProof/>
              </w:rPr>
              <w:t xml:space="preserve">2. </w:t>
            </w:r>
            <w:r w:rsidRPr="00B423BD">
              <w:rPr>
                <w:rStyle w:val="Hyperlink"/>
                <w:i/>
                <w:noProof/>
              </w:rPr>
              <w:t>PRIDE Converter 2</w:t>
            </w:r>
            <w:r w:rsidRPr="00B423BD">
              <w:rPr>
                <w:rStyle w:val="Hyperlink"/>
                <w:noProof/>
              </w:rPr>
              <w:t xml:space="preserve">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CA8" w:rsidRDefault="004C2CA8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329350275" w:history="1">
            <w:r w:rsidRPr="00B423BD">
              <w:rPr>
                <w:rStyle w:val="Hyperlink"/>
                <w:rFonts w:asciiTheme="majorHAnsi" w:hAnsiTheme="majorHAnsi" w:cstheme="minorHAnsi"/>
                <w:noProof/>
              </w:rPr>
              <w:t>2.1.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CA8" w:rsidRDefault="004C2CA8">
          <w:pPr>
            <w:pStyle w:val="TOC2"/>
            <w:tabs>
              <w:tab w:val="right" w:leader="underscore" w:pos="9016"/>
            </w:tabs>
            <w:rPr>
              <w:noProof/>
            </w:rPr>
          </w:pPr>
          <w:hyperlink w:anchor="_Toc329350276" w:history="1">
            <w:r w:rsidRPr="00B423BD">
              <w:rPr>
                <w:rStyle w:val="Hyperlink"/>
                <w:rFonts w:asciiTheme="majorHAnsi" w:hAnsiTheme="majorHAnsi" w:cstheme="minorHAnsi"/>
                <w:noProof/>
              </w:rPr>
              <w:t>2.2. Additional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CA8" w:rsidRDefault="004C2CA8">
          <w:pPr>
            <w:pStyle w:val="TOC1"/>
            <w:tabs>
              <w:tab w:val="right" w:leader="underscore" w:pos="9016"/>
            </w:tabs>
            <w:rPr>
              <w:noProof/>
            </w:rPr>
          </w:pPr>
          <w:hyperlink w:anchor="_Toc329350277" w:history="1">
            <w:r w:rsidRPr="00B423BD">
              <w:rPr>
                <w:rStyle w:val="Hyperlink"/>
                <w:rFonts w:asciiTheme="majorHAnsi" w:hAnsiTheme="majorHAnsi"/>
                <w:noProof/>
              </w:rPr>
              <w:t xml:space="preserve">3. </w:t>
            </w:r>
            <w:r w:rsidRPr="00B423BD">
              <w:rPr>
                <w:rStyle w:val="Hyperlink"/>
                <w:rFonts w:asciiTheme="majorHAnsi" w:hAnsiTheme="majorHAnsi"/>
                <w:i/>
                <w:noProof/>
              </w:rPr>
              <w:t>PRIDE Converter 2</w:t>
            </w:r>
            <w:r w:rsidRPr="00B423BD">
              <w:rPr>
                <w:rStyle w:val="Hyperlink"/>
                <w:rFonts w:asciiTheme="majorHAnsi" w:hAnsiTheme="majorHAnsi"/>
                <w:noProof/>
              </w:rPr>
              <w:t xml:space="preserve"> CLI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C0A" w:rsidRDefault="00A43B9E" w:rsidP="00277C0A">
          <w:pPr>
            <w:ind w:firstLine="0"/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6353D2" w:rsidRDefault="006353D2">
      <w:pPr>
        <w:rPr>
          <w:rFonts w:asciiTheme="majorHAnsi" w:eastAsia="Times New Roman" w:hAnsiTheme="majorHAnsi" w:cstheme="minorHAnsi"/>
          <w:b/>
          <w:bCs/>
          <w:color w:val="365F91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br w:type="page"/>
      </w:r>
    </w:p>
    <w:p w:rsidR="00DD73ED" w:rsidRDefault="00DD73ED" w:rsidP="000E3E56">
      <w:pPr>
        <w:pStyle w:val="Heading1"/>
        <w:rPr>
          <w:rFonts w:asciiTheme="majorHAnsi" w:hAnsiTheme="majorHAnsi" w:cstheme="minorHAnsi"/>
          <w:sz w:val="32"/>
          <w:szCs w:val="32"/>
        </w:rPr>
      </w:pPr>
      <w:bookmarkStart w:id="1" w:name="_Toc329350273"/>
      <w:r>
        <w:rPr>
          <w:rFonts w:asciiTheme="majorHAnsi" w:hAnsiTheme="majorHAnsi" w:cstheme="minorHAnsi"/>
          <w:sz w:val="32"/>
          <w:szCs w:val="32"/>
        </w:rPr>
        <w:lastRenderedPageBreak/>
        <w:t>1. Introduction</w:t>
      </w:r>
      <w:bookmarkEnd w:id="1"/>
    </w:p>
    <w:p w:rsidR="000768E7" w:rsidRDefault="000768E7" w:rsidP="000768E7">
      <w:pPr>
        <w:rPr>
          <w:noProof/>
        </w:rPr>
      </w:pPr>
    </w:p>
    <w:p w:rsidR="00624121" w:rsidRDefault="00DD73ED" w:rsidP="000768E7">
      <w:pPr>
        <w:rPr>
          <w:noProof/>
        </w:rPr>
      </w:pPr>
      <w:r>
        <w:rPr>
          <w:noProof/>
        </w:rPr>
        <w:t>The PRIDE Converter 2 tool suite is a composed of 4 independent applications</w:t>
      </w:r>
      <w:r w:rsidR="00624121">
        <w:rPr>
          <w:noProof/>
        </w:rPr>
        <w:t>:</w:t>
      </w:r>
    </w:p>
    <w:p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Converter</w:t>
      </w:r>
      <w:r w:rsidR="008C275E" w:rsidRPr="00624121">
        <w:rPr>
          <w:b/>
          <w:i/>
          <w:noProof/>
        </w:rPr>
        <w:t xml:space="preserve"> 2</w:t>
      </w:r>
      <w:r>
        <w:rPr>
          <w:noProof/>
        </w:rPr>
        <w:t xml:space="preserve"> application will convert MS search result files containing identification and spectra into PRIDE XML</w:t>
      </w:r>
      <w:r w:rsidR="00624121">
        <w:rPr>
          <w:noProof/>
        </w:rPr>
        <w:t>.</w:t>
      </w:r>
    </w:p>
    <w:p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mzTab Generator</w:t>
      </w:r>
      <w:r>
        <w:rPr>
          <w:noProof/>
        </w:rPr>
        <w:t xml:space="preserve"> will produce skeleton mzTab files from MS search results files. These skeleton files require either manual or scripted editing to add quantitation and/or gel information. </w:t>
      </w:r>
    </w:p>
    <w:p w:rsidR="00624121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XML Filter</w:t>
      </w:r>
      <w:r>
        <w:rPr>
          <w:noProof/>
        </w:rPr>
        <w:t xml:space="preserve"> will remove identifications or spectra from PRIDE XML files based on a series of configurable filters. </w:t>
      </w:r>
    </w:p>
    <w:p w:rsidR="00DD73ED" w:rsidRDefault="00E92A0E" w:rsidP="0062412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The </w:t>
      </w:r>
      <w:r w:rsidRPr="00624121">
        <w:rPr>
          <w:b/>
          <w:i/>
          <w:noProof/>
        </w:rPr>
        <w:t>PRIDE XML Merger</w:t>
      </w:r>
      <w:r>
        <w:rPr>
          <w:noProof/>
        </w:rPr>
        <w:t xml:space="preserve"> will combine several PR</w:t>
      </w:r>
      <w:r w:rsidR="008C275E">
        <w:rPr>
          <w:noProof/>
        </w:rPr>
        <w:t>IDE XML files into a single one.</w:t>
      </w:r>
    </w:p>
    <w:p w:rsidR="00E92A0E" w:rsidRDefault="00E92A0E" w:rsidP="000768E7">
      <w:pPr>
        <w:rPr>
          <w:noProof/>
        </w:rPr>
      </w:pPr>
    </w:p>
    <w:p w:rsidR="00924414" w:rsidRDefault="008C275E" w:rsidP="008C275E">
      <w:r>
        <w:rPr>
          <w:noProof/>
        </w:rPr>
        <w:t xml:space="preserve">All tools have both a Graphical User Interface (GUI) and a Command-Line Interface (CLI). The GUIs have been designed to provide a rich, user-friendly interface while the CLIs have been developed mainly for tool and pipeline developers </w:t>
      </w:r>
      <w:r>
        <w:t xml:space="preserve">to be able to integrate the PRIDE Converter 2 tools in their own software to provide an efficient way to generate PRIDE XML from their own resources. </w:t>
      </w:r>
    </w:p>
    <w:p w:rsidR="00924414" w:rsidRDefault="00924414">
      <w:r>
        <w:br w:type="page"/>
      </w:r>
    </w:p>
    <w:p w:rsidR="008C275E" w:rsidRDefault="008C275E" w:rsidP="008C275E"/>
    <w:p w:rsidR="001C2AD3" w:rsidRPr="00924414" w:rsidRDefault="00DD73ED" w:rsidP="00924414">
      <w:pPr>
        <w:pStyle w:val="Heading1"/>
        <w:rPr>
          <w:sz w:val="32"/>
          <w:szCs w:val="32"/>
        </w:rPr>
      </w:pPr>
      <w:bookmarkStart w:id="2" w:name="_Toc329350274"/>
      <w:r w:rsidRPr="00924414">
        <w:rPr>
          <w:sz w:val="32"/>
          <w:szCs w:val="32"/>
        </w:rPr>
        <w:t>2.</w:t>
      </w:r>
      <w:r w:rsidR="00D77222" w:rsidRPr="00924414">
        <w:rPr>
          <w:sz w:val="32"/>
          <w:szCs w:val="32"/>
        </w:rPr>
        <w:t xml:space="preserve"> </w:t>
      </w:r>
      <w:r w:rsidR="001C2AD3" w:rsidRPr="00924414">
        <w:rPr>
          <w:i/>
          <w:sz w:val="32"/>
          <w:szCs w:val="32"/>
        </w:rPr>
        <w:t xml:space="preserve">PRIDE </w:t>
      </w:r>
      <w:r w:rsidR="00002E4C" w:rsidRPr="00924414">
        <w:rPr>
          <w:i/>
          <w:sz w:val="32"/>
          <w:szCs w:val="32"/>
        </w:rPr>
        <w:t>Converter</w:t>
      </w:r>
      <w:r w:rsidR="00B4253A" w:rsidRPr="00924414">
        <w:rPr>
          <w:i/>
          <w:sz w:val="32"/>
          <w:szCs w:val="32"/>
        </w:rPr>
        <w:t xml:space="preserve"> 2</w:t>
      </w:r>
      <w:r w:rsidR="00002E4C" w:rsidRPr="00924414">
        <w:rPr>
          <w:sz w:val="32"/>
          <w:szCs w:val="32"/>
        </w:rPr>
        <w:t xml:space="preserve"> </w:t>
      </w:r>
      <w:r w:rsidR="00624121">
        <w:rPr>
          <w:sz w:val="32"/>
          <w:szCs w:val="32"/>
        </w:rPr>
        <w:t>Requirements</w:t>
      </w:r>
      <w:bookmarkEnd w:id="2"/>
    </w:p>
    <w:p w:rsidR="007107FD" w:rsidRPr="008D474E" w:rsidRDefault="00DD73ED" w:rsidP="000E3E56">
      <w:pPr>
        <w:pStyle w:val="Heading2"/>
        <w:rPr>
          <w:rFonts w:asciiTheme="majorHAnsi" w:hAnsiTheme="majorHAnsi" w:cstheme="minorHAnsi"/>
        </w:rPr>
      </w:pPr>
      <w:bookmarkStart w:id="3" w:name="_Toc329350275"/>
      <w:r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>.</w:t>
      </w:r>
      <w:r w:rsidR="00624121">
        <w:rPr>
          <w:rFonts w:asciiTheme="majorHAnsi" w:hAnsiTheme="majorHAnsi" w:cstheme="minorHAnsi"/>
        </w:rPr>
        <w:t>1</w:t>
      </w:r>
      <w:r w:rsidR="00D77222" w:rsidRPr="008D474E">
        <w:rPr>
          <w:rFonts w:asciiTheme="majorHAnsi" w:hAnsiTheme="majorHAnsi" w:cstheme="minorHAnsi"/>
        </w:rPr>
        <w:t xml:space="preserve">. </w:t>
      </w:r>
      <w:r w:rsidR="007107FD" w:rsidRPr="008D474E">
        <w:rPr>
          <w:rFonts w:asciiTheme="majorHAnsi" w:hAnsiTheme="majorHAnsi" w:cstheme="minorHAnsi"/>
        </w:rPr>
        <w:t>System Requirements</w:t>
      </w:r>
      <w:bookmarkEnd w:id="3"/>
      <w:r w:rsidR="00C440E8">
        <w:rPr>
          <w:rFonts w:asciiTheme="majorHAnsi" w:hAnsiTheme="majorHAnsi" w:cstheme="minorHAnsi"/>
        </w:rPr>
        <w:t xml:space="preserve">  </w:t>
      </w:r>
    </w:p>
    <w:p w:rsidR="000768E7" w:rsidRDefault="000768E7" w:rsidP="00724A9C">
      <w:pPr>
        <w:spacing w:line="276" w:lineRule="auto"/>
        <w:ind w:left="720" w:firstLine="0"/>
        <w:rPr>
          <w:rFonts w:cstheme="minorHAnsi"/>
        </w:rPr>
      </w:pPr>
    </w:p>
    <w:p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Java: JRE 1.</w:t>
      </w:r>
      <w:r w:rsidR="000115F8" w:rsidRPr="001E54F1">
        <w:rPr>
          <w:rFonts w:cstheme="minorHAnsi"/>
        </w:rPr>
        <w:t>5</w:t>
      </w:r>
      <w:r w:rsidRPr="001E54F1">
        <w:rPr>
          <w:rFonts w:cstheme="minorHAnsi"/>
        </w:rPr>
        <w:t xml:space="preserve"> +</w:t>
      </w:r>
    </w:p>
    <w:p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CPU: 1 gigahertz (GHz) or faster 32-bit or 64-bit processor</w:t>
      </w:r>
      <w:r w:rsidR="00D77222">
        <w:rPr>
          <w:rFonts w:cstheme="minorHAnsi"/>
        </w:rPr>
        <w:t>.</w:t>
      </w:r>
    </w:p>
    <w:p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Memory: 1 gigabyte (GB) RAM</w:t>
      </w:r>
      <w:r w:rsidR="00D77222">
        <w:rPr>
          <w:rFonts w:cstheme="minorHAnsi"/>
        </w:rPr>
        <w:t>.</w:t>
      </w:r>
    </w:p>
    <w:p w:rsidR="007107FD" w:rsidRPr="001E54F1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>Hard Disk: 5</w:t>
      </w:r>
      <w:r w:rsidR="00CB62FE" w:rsidRPr="001E54F1">
        <w:rPr>
          <w:rFonts w:cstheme="minorHAnsi"/>
        </w:rPr>
        <w:t>5</w:t>
      </w:r>
      <w:r w:rsidRPr="001E54F1">
        <w:rPr>
          <w:rFonts w:cstheme="minorHAnsi"/>
        </w:rPr>
        <w:t xml:space="preserve"> MB available</w:t>
      </w:r>
      <w:r w:rsidR="00CB62FE" w:rsidRPr="001E54F1">
        <w:rPr>
          <w:rFonts w:cstheme="minorHAnsi"/>
        </w:rPr>
        <w:t xml:space="preserve"> for installation</w:t>
      </w:r>
      <w:r w:rsidR="00002E4C" w:rsidRPr="001E54F1">
        <w:rPr>
          <w:rFonts w:cstheme="minorHAnsi"/>
        </w:rPr>
        <w:t>, more if doing file conversions</w:t>
      </w:r>
      <w:r w:rsidR="00D77222">
        <w:rPr>
          <w:rFonts w:cstheme="minorHAnsi"/>
        </w:rPr>
        <w:t>.</w:t>
      </w:r>
    </w:p>
    <w:p w:rsidR="007107FD" w:rsidRDefault="007107FD" w:rsidP="000E3E56">
      <w:pPr>
        <w:numPr>
          <w:ilvl w:val="0"/>
          <w:numId w:val="19"/>
        </w:numPr>
        <w:spacing w:line="276" w:lineRule="auto"/>
        <w:rPr>
          <w:rFonts w:cstheme="minorHAnsi"/>
        </w:rPr>
      </w:pPr>
      <w:r w:rsidRPr="001E54F1">
        <w:rPr>
          <w:rFonts w:cstheme="minorHAnsi"/>
        </w:rPr>
        <w:t xml:space="preserve">Platform: </w:t>
      </w:r>
      <w:r w:rsidR="00111755">
        <w:rPr>
          <w:rFonts w:cstheme="minorHAnsi"/>
        </w:rPr>
        <w:t>T</w:t>
      </w:r>
      <w:r w:rsidRPr="001E54F1">
        <w:rPr>
          <w:rFonts w:cstheme="minorHAnsi"/>
        </w:rPr>
        <w:t>ested in Mac OS X, Linux, and Windows</w:t>
      </w:r>
      <w:r w:rsidR="005D7CF7" w:rsidRPr="001E54F1">
        <w:rPr>
          <w:rFonts w:cstheme="minorHAnsi"/>
        </w:rPr>
        <w:t xml:space="preserve"> (XP,</w:t>
      </w:r>
      <w:r w:rsidR="00C41AD1" w:rsidRPr="001E54F1">
        <w:rPr>
          <w:rFonts w:cstheme="minorHAnsi"/>
        </w:rPr>
        <w:t xml:space="preserve"> </w:t>
      </w:r>
      <w:r w:rsidR="005D7CF7" w:rsidRPr="001E54F1">
        <w:rPr>
          <w:rFonts w:cstheme="minorHAnsi"/>
        </w:rPr>
        <w:t>Vista, 7)</w:t>
      </w:r>
      <w:r w:rsidR="00D77222">
        <w:rPr>
          <w:rFonts w:cstheme="minorHAnsi"/>
        </w:rPr>
        <w:t>.</w:t>
      </w:r>
    </w:p>
    <w:p w:rsidR="007107FD" w:rsidRPr="008D474E" w:rsidRDefault="00DD73ED" w:rsidP="000E3E56">
      <w:pPr>
        <w:pStyle w:val="Heading2"/>
        <w:rPr>
          <w:rFonts w:asciiTheme="majorHAnsi" w:hAnsiTheme="majorHAnsi" w:cstheme="minorHAnsi"/>
        </w:rPr>
      </w:pPr>
      <w:bookmarkStart w:id="4" w:name="_Toc329350276"/>
      <w:r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>.</w:t>
      </w:r>
      <w:r w:rsidR="00624121">
        <w:rPr>
          <w:rFonts w:asciiTheme="majorHAnsi" w:hAnsiTheme="majorHAnsi" w:cstheme="minorHAnsi"/>
        </w:rPr>
        <w:t>2</w:t>
      </w:r>
      <w:r w:rsidR="00D77222" w:rsidRPr="008D474E">
        <w:rPr>
          <w:rFonts w:asciiTheme="majorHAnsi" w:hAnsiTheme="majorHAnsi" w:cstheme="minorHAnsi"/>
        </w:rPr>
        <w:t xml:space="preserve">. </w:t>
      </w:r>
      <w:r w:rsidR="007107FD" w:rsidRPr="008D474E">
        <w:rPr>
          <w:rFonts w:asciiTheme="majorHAnsi" w:hAnsiTheme="majorHAnsi" w:cstheme="minorHAnsi"/>
        </w:rPr>
        <w:t>Additional Requirements</w:t>
      </w:r>
      <w:bookmarkEnd w:id="4"/>
      <w:r w:rsidR="00C440E8">
        <w:rPr>
          <w:rFonts w:asciiTheme="majorHAnsi" w:hAnsiTheme="majorHAnsi" w:cstheme="minorHAnsi"/>
        </w:rPr>
        <w:t xml:space="preserve">  </w:t>
      </w:r>
    </w:p>
    <w:p w:rsidR="000768E7" w:rsidRDefault="000768E7" w:rsidP="000768E7">
      <w:pPr>
        <w:ind w:left="360" w:firstLine="0"/>
        <w:jc w:val="both"/>
        <w:rPr>
          <w:rFonts w:cstheme="minorHAnsi"/>
        </w:rPr>
      </w:pPr>
    </w:p>
    <w:p w:rsidR="008C275E" w:rsidRDefault="00DD73ED">
      <w:pPr>
        <w:rPr>
          <w:rFonts w:cstheme="minorHAnsi"/>
        </w:rPr>
      </w:pPr>
      <w:r>
        <w:rPr>
          <w:rFonts w:cstheme="minorHAnsi"/>
        </w:rPr>
        <w:t>PRIDE Converter 2 requires I</w:t>
      </w:r>
      <w:r w:rsidR="00E22ABE" w:rsidRPr="001E54F1">
        <w:rPr>
          <w:rFonts w:cstheme="minorHAnsi"/>
        </w:rPr>
        <w:t xml:space="preserve">nternet </w:t>
      </w:r>
      <w:r>
        <w:rPr>
          <w:rFonts w:cstheme="minorHAnsi"/>
        </w:rPr>
        <w:t>a</w:t>
      </w:r>
      <w:r w:rsidR="00E22ABE" w:rsidRPr="001E54F1">
        <w:rPr>
          <w:rFonts w:cstheme="minorHAnsi"/>
        </w:rPr>
        <w:t>ccess for connection to the O</w:t>
      </w:r>
      <w:r w:rsidR="00D77222">
        <w:rPr>
          <w:rFonts w:cstheme="minorHAnsi"/>
        </w:rPr>
        <w:t xml:space="preserve">ntology </w:t>
      </w:r>
      <w:r w:rsidR="00E22ABE" w:rsidRPr="001E54F1">
        <w:rPr>
          <w:rFonts w:cstheme="minorHAnsi"/>
        </w:rPr>
        <w:t>L</w:t>
      </w:r>
      <w:r w:rsidR="00D77222">
        <w:rPr>
          <w:rFonts w:cstheme="minorHAnsi"/>
        </w:rPr>
        <w:t xml:space="preserve">ookup </w:t>
      </w:r>
      <w:r w:rsidR="00E22ABE" w:rsidRPr="001E54F1">
        <w:rPr>
          <w:rFonts w:cstheme="minorHAnsi"/>
        </w:rPr>
        <w:t>S</w:t>
      </w:r>
      <w:r w:rsidR="00D77222">
        <w:rPr>
          <w:rFonts w:cstheme="minorHAnsi"/>
        </w:rPr>
        <w:t>ervice (OLS)</w:t>
      </w:r>
      <w:r w:rsidR="00E22ABE" w:rsidRPr="001E54F1">
        <w:rPr>
          <w:rFonts w:cstheme="minorHAnsi"/>
        </w:rPr>
        <w:t xml:space="preserve"> web service</w:t>
      </w:r>
      <w:r w:rsidR="009E0177">
        <w:rPr>
          <w:rFonts w:cstheme="minorHAnsi"/>
        </w:rPr>
        <w:t xml:space="preserve"> and automatic access to PubMed records already published.</w:t>
      </w:r>
      <w:r w:rsidR="008C275E">
        <w:rPr>
          <w:rFonts w:cstheme="minorHAnsi"/>
        </w:rPr>
        <w:br w:type="page"/>
      </w:r>
    </w:p>
    <w:p w:rsidR="007107FD" w:rsidRDefault="00CB090D" w:rsidP="00513937">
      <w:pPr>
        <w:pStyle w:val="Heading1"/>
        <w:rPr>
          <w:rFonts w:asciiTheme="majorHAnsi" w:hAnsiTheme="majorHAnsi"/>
          <w:sz w:val="32"/>
          <w:szCs w:val="32"/>
        </w:rPr>
      </w:pPr>
      <w:bookmarkStart w:id="5" w:name="_Toc329350277"/>
      <w:r>
        <w:rPr>
          <w:rFonts w:asciiTheme="majorHAnsi" w:hAnsiTheme="majorHAnsi"/>
          <w:sz w:val="32"/>
          <w:szCs w:val="32"/>
        </w:rPr>
        <w:lastRenderedPageBreak/>
        <w:t>3</w:t>
      </w:r>
      <w:r w:rsidR="006045D1">
        <w:rPr>
          <w:rFonts w:asciiTheme="majorHAnsi" w:hAnsiTheme="majorHAnsi"/>
          <w:sz w:val="32"/>
          <w:szCs w:val="32"/>
        </w:rPr>
        <w:t xml:space="preserve">. </w:t>
      </w:r>
      <w:r w:rsidR="00513937" w:rsidRPr="00164328">
        <w:rPr>
          <w:rFonts w:asciiTheme="majorHAnsi" w:hAnsiTheme="majorHAnsi"/>
          <w:i/>
          <w:sz w:val="32"/>
          <w:szCs w:val="32"/>
        </w:rPr>
        <w:t>PRIDE Converter</w:t>
      </w:r>
      <w:r w:rsidR="00B4253A" w:rsidRPr="00164328">
        <w:rPr>
          <w:rFonts w:asciiTheme="majorHAnsi" w:hAnsiTheme="majorHAnsi"/>
          <w:i/>
          <w:sz w:val="32"/>
          <w:szCs w:val="32"/>
        </w:rPr>
        <w:t xml:space="preserve"> 2</w:t>
      </w:r>
      <w:r w:rsidR="00513937" w:rsidRPr="00202475">
        <w:rPr>
          <w:rFonts w:asciiTheme="majorHAnsi" w:hAnsiTheme="majorHAnsi"/>
          <w:sz w:val="32"/>
          <w:szCs w:val="32"/>
        </w:rPr>
        <w:t xml:space="preserve"> </w:t>
      </w:r>
      <w:r w:rsidR="00586D0A">
        <w:rPr>
          <w:rFonts w:asciiTheme="majorHAnsi" w:hAnsiTheme="majorHAnsi"/>
          <w:sz w:val="32"/>
          <w:szCs w:val="32"/>
        </w:rPr>
        <w:t>CLI</w:t>
      </w:r>
      <w:r w:rsidR="00513937" w:rsidRPr="00202475">
        <w:rPr>
          <w:rFonts w:asciiTheme="majorHAnsi" w:hAnsiTheme="majorHAnsi"/>
          <w:sz w:val="32"/>
          <w:szCs w:val="32"/>
        </w:rPr>
        <w:t xml:space="preserve"> User Guide</w:t>
      </w:r>
      <w:bookmarkEnd w:id="5"/>
      <w:r w:rsidR="00C440E8">
        <w:rPr>
          <w:rFonts w:asciiTheme="majorHAnsi" w:hAnsiTheme="majorHAnsi"/>
          <w:sz w:val="32"/>
          <w:szCs w:val="32"/>
        </w:rPr>
        <w:t xml:space="preserve">  </w:t>
      </w:r>
    </w:p>
    <w:p w:rsidR="00586D0A" w:rsidRDefault="00586D0A" w:rsidP="00202475"/>
    <w:p w:rsidR="006F2739" w:rsidRPr="007F2DA7" w:rsidRDefault="006F2739" w:rsidP="006F2739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Using the PRIDE Converter CLI is a multi-step process. Given the enormous complexity and heterogeneity of the data that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is trying to capture, it was basically impossible to design a command-line structure that would be suitable to task. Therefore,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is designed to work in two modes, </w:t>
      </w:r>
      <w:r w:rsidRPr="007F2DA7">
        <w:rPr>
          <w:rFonts w:cstheme="minorHAnsi"/>
          <w:i/>
        </w:rPr>
        <w:t>prescan</w:t>
      </w:r>
      <w:r w:rsidRPr="007F2DA7">
        <w:rPr>
          <w:rFonts w:cstheme="minorHAnsi"/>
        </w:rPr>
        <w:t xml:space="preserve"> and </w:t>
      </w:r>
      <w:r w:rsidRPr="007F2DA7">
        <w:rPr>
          <w:rFonts w:cstheme="minorHAnsi"/>
          <w:i/>
        </w:rPr>
        <w:t>conversion</w:t>
      </w:r>
      <w:r w:rsidRPr="007F2DA7">
        <w:rPr>
          <w:rFonts w:cstheme="minorHAnsi"/>
        </w:rPr>
        <w:t>.</w:t>
      </w:r>
    </w:p>
    <w:p w:rsidR="006F2739" w:rsidRDefault="006F2739" w:rsidP="007B1718">
      <w:pPr>
        <w:jc w:val="both"/>
      </w:pPr>
    </w:p>
    <w:p w:rsidR="00202475" w:rsidRDefault="00586D0A" w:rsidP="007B1718">
      <w:pPr>
        <w:jc w:val="both"/>
      </w:pPr>
      <w:r>
        <w:t>By default, if the converter is launched in from a command-line prompt without arguments, the GUI will start. In order to start the CLI, arguments must be provided and, if unsure of what arguments to use, users can always use ‘-help’ to obtain on-screen assistance:</w:t>
      </w:r>
    </w:p>
    <w:p w:rsidR="00586D0A" w:rsidRDefault="00586D0A" w:rsidP="00202475"/>
    <w:tbl>
      <w:tblPr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586D0A" w:rsidRPr="00D865A4">
        <w:tc>
          <w:tcPr>
            <w:tcW w:w="9242" w:type="dxa"/>
            <w:shd w:val="clear" w:color="auto" w:fill="F2F2F2" w:themeFill="background1" w:themeFillShade="F2"/>
          </w:tcPr>
          <w:p w:rsidR="00D865A4" w:rsidRDefault="00D865A4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C:\pride-converter&gt;java –jar </w:t>
            </w:r>
            <w:r w:rsidRPr="00D865A4">
              <w:rPr>
                <w:rFonts w:ascii="Lucida Console" w:hAnsi="Lucida Console"/>
                <w:sz w:val="16"/>
                <w:szCs w:val="16"/>
              </w:rPr>
              <w:t>pride-converter-2.0-SNAPSHOT.jar -help</w:t>
            </w:r>
          </w:p>
          <w:p w:rsidR="00D865A4" w:rsidRDefault="00D865A4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Usage: java -jar pride_converter.jar [mode]</w:t>
            </w:r>
          </w:p>
          <w:p w:rsidR="00586D0A" w:rsidRPr="00D865A4" w:rsidRDefault="00586D0A" w:rsidP="00586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PRIDE Converter 2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PRIDE Converter can operate in several different modes.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To launch the graphical mode simply specify no parameters.</w:t>
            </w:r>
          </w:p>
          <w:p w:rsidR="00586D0A" w:rsidRPr="00D865A4" w:rsidRDefault="00586D0A" w:rsidP="00586D0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>The following modes are supported by PRIDE Converter: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-converter    Launches the PRIDE Converter in convert mode.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convert several search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</w:t>
            </w:r>
            <w:proofErr w:type="gramStart"/>
            <w:r w:rsidRPr="00D865A4">
              <w:rPr>
                <w:rFonts w:ascii="Lucida Console" w:hAnsi="Lucida Console"/>
                <w:sz w:val="16"/>
                <w:szCs w:val="16"/>
              </w:rPr>
              <w:t>engine</w:t>
            </w:r>
            <w:proofErr w:type="gram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result files into the PRIDE XML format.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-filter       Launches the PRIDE Converter in filter mode.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remove </w:t>
            </w:r>
            <w:proofErr w:type="spellStart"/>
            <w:r w:rsidRPr="00D865A4">
              <w:rPr>
                <w:rFonts w:ascii="Lucida Console" w:hAnsi="Lucida Console"/>
                <w:sz w:val="16"/>
                <w:szCs w:val="16"/>
              </w:rPr>
              <w:t>f.e</w:t>
            </w:r>
            <w:proofErr w:type="spellEnd"/>
            <w:r w:rsidRPr="00D865A4">
              <w:rPr>
                <w:rFonts w:ascii="Lucida Console" w:hAnsi="Lucida Console"/>
                <w:sz w:val="16"/>
                <w:szCs w:val="16"/>
              </w:rPr>
              <w:t>. unidentified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spectra or a given set of proteins from an existing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PRIDE XML file.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-merger       Launches PRIDE Converter in merger mode.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This mode allows one to merge several PRIDE XML files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                 </w:t>
            </w:r>
            <w:proofErr w:type="gramStart"/>
            <w:r w:rsidRPr="00D865A4">
              <w:rPr>
                <w:rFonts w:ascii="Lucida Console" w:hAnsi="Lucida Console"/>
                <w:sz w:val="16"/>
                <w:szCs w:val="16"/>
              </w:rPr>
              <w:t>into</w:t>
            </w:r>
            <w:proofErr w:type="gram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a single file.</w:t>
            </w: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</w:p>
          <w:p w:rsidR="00586D0A" w:rsidRPr="00D865A4" w:rsidRDefault="00586D0A" w:rsidP="00586D0A">
            <w:pPr>
              <w:ind w:firstLine="0"/>
              <w:rPr>
                <w:rFonts w:ascii="Lucida Console" w:hAnsi="Lucida Console"/>
                <w:sz w:val="16"/>
                <w:szCs w:val="16"/>
              </w:rPr>
            </w:pPr>
            <w:r w:rsidRPr="00D865A4">
              <w:rPr>
                <w:rFonts w:ascii="Lucida Console" w:hAnsi="Lucida Console"/>
                <w:sz w:val="16"/>
                <w:szCs w:val="16"/>
              </w:rPr>
              <w:t xml:space="preserve">For </w:t>
            </w:r>
            <w:proofErr w:type="spellStart"/>
            <w:r w:rsidRPr="00D865A4">
              <w:rPr>
                <w:rFonts w:ascii="Lucida Console" w:hAnsi="Lucida Console"/>
                <w:sz w:val="16"/>
                <w:szCs w:val="16"/>
              </w:rPr>
              <w:t>mode</w:t>
            </w:r>
            <w:proofErr w:type="spellEnd"/>
            <w:r w:rsidRPr="00D865A4">
              <w:rPr>
                <w:rFonts w:ascii="Lucida Console" w:hAnsi="Lucida Console"/>
                <w:sz w:val="16"/>
                <w:szCs w:val="16"/>
              </w:rPr>
              <w:t xml:space="preserve"> specific help please use java -jar pride_converter.jar [mode] -help</w:t>
            </w:r>
          </w:p>
          <w:p w:rsidR="00586D0A" w:rsidRPr="00D865A4" w:rsidRDefault="00586D0A" w:rsidP="00202475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586D0A" w:rsidRDefault="00586D0A" w:rsidP="00202475"/>
    <w:p w:rsidR="00D865A4" w:rsidRDefault="00F36E9D" w:rsidP="00164328">
      <w:pPr>
        <w:jc w:val="both"/>
      </w:pPr>
      <w:r>
        <w:t>Note that there is no mzTab generator tool. To generate mzTab files, use the converter tool an</w:t>
      </w:r>
      <w:r w:rsidR="00F225D4">
        <w:t>d</w:t>
      </w:r>
      <w:r>
        <w:t xml:space="preserve"> use ‘</w:t>
      </w:r>
      <w:r w:rsidRPr="00F36E9D">
        <w:rPr>
          <w:rFonts w:ascii="Lucida Console" w:hAnsi="Lucida Console"/>
          <w:sz w:val="16"/>
          <w:szCs w:val="16"/>
        </w:rPr>
        <w:t>-mode mzTab</w:t>
      </w:r>
      <w:r>
        <w:t xml:space="preserve">’. </w:t>
      </w:r>
      <w:r w:rsidR="00D865A4">
        <w:t>To obta</w:t>
      </w:r>
      <w:r w:rsidR="00EE258F">
        <w:t>in</w:t>
      </w:r>
      <w:r w:rsidR="00D865A4">
        <w:t xml:space="preserve"> more information for a specific tool, simply follow the instructions. For example, the converter tool:</w:t>
      </w:r>
    </w:p>
    <w:p w:rsidR="00D865A4" w:rsidRPr="00D865A4" w:rsidRDefault="00D865A4" w:rsidP="00202475">
      <w:pPr>
        <w:rPr>
          <w:rFonts w:ascii="Lucida Console" w:hAnsi="Lucida Console"/>
          <w:sz w:val="16"/>
          <w:szCs w:val="16"/>
        </w:rPr>
      </w:pPr>
    </w:p>
    <w:p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C:\pride-converter&gt;java –jar </w:t>
      </w:r>
      <w:r w:rsidRPr="00D865A4">
        <w:rPr>
          <w:rFonts w:ascii="Lucida Console" w:hAnsi="Lucida Console"/>
          <w:sz w:val="16"/>
          <w:szCs w:val="16"/>
        </w:rPr>
        <w:t>pride-converter-2.0-SNAPSHOT.jar -converter -help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usage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: </w:t>
      </w:r>
      <w:proofErr w:type="spellStart"/>
      <w:r w:rsidRPr="00D865A4">
        <w:rPr>
          <w:rFonts w:ascii="Lucida Console" w:hAnsi="Lucida Console"/>
          <w:sz w:val="16"/>
          <w:szCs w:val="16"/>
        </w:rPr>
        <w:t>PrideConverter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-converter [-compress] [-D &lt;property=value&gt;]</w:t>
      </w:r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[-debug] [-engine &lt;engine&gt;]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fastafile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fastaformat</w:t>
      </w:r>
      <w:proofErr w:type="spellEnd"/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format</w:t>
      </w:r>
      <w:proofErr w:type="gramEnd"/>
      <w:r w:rsidRPr="00D865A4">
        <w:rPr>
          <w:rFonts w:ascii="Lucida Console" w:hAnsi="Lucida Console"/>
          <w:sz w:val="16"/>
          <w:szCs w:val="16"/>
        </w:rPr>
        <w:t>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&lt;gel identifier&gt;]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gel_spot_identifier</w:t>
      </w:r>
      <w:proofErr w:type="spellEnd"/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spot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identifier&gt;] [-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&lt;regular expression&gt;]</w:t>
      </w:r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generate_quant_fields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&lt;nr. of reagents&gt;] [-help] [-mode &lt;mode&gt;]</w:t>
      </w:r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mztabfile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outputfile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reportfile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</w:t>
      </w:r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[-</w:t>
      </w:r>
      <w:proofErr w:type="spellStart"/>
      <w:r w:rsidRPr="00D865A4">
        <w:rPr>
          <w:rFonts w:ascii="Lucida Console" w:hAnsi="Lucida Console"/>
          <w:sz w:val="16"/>
          <w:szCs w:val="16"/>
        </w:rPr>
        <w:t>reportOnlyIdentifiedSpectra</w:t>
      </w:r>
      <w:proofErr w:type="spellEnd"/>
      <w:r w:rsidRPr="00D865A4">
        <w:rPr>
          <w:rFonts w:ascii="Lucida Console" w:hAnsi="Lucida Console"/>
          <w:sz w:val="16"/>
          <w:szCs w:val="16"/>
        </w:rPr>
        <w:t>] [-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&lt;file&gt;] [-</w:t>
      </w:r>
      <w:proofErr w:type="spellStart"/>
      <w:r w:rsidRPr="00D865A4">
        <w:rPr>
          <w:rFonts w:ascii="Lucida Console" w:hAnsi="Lucida Console"/>
          <w:sz w:val="16"/>
          <w:szCs w:val="16"/>
        </w:rPr>
        <w:t>spectrafile</w:t>
      </w:r>
      <w:proofErr w:type="spellEnd"/>
    </w:p>
    <w:p w:rsidR="00D865A4" w:rsidRP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&gt;] [-</w:t>
      </w:r>
      <w:proofErr w:type="spellStart"/>
      <w:r w:rsidRPr="00D865A4">
        <w:rPr>
          <w:rFonts w:ascii="Lucida Console" w:hAnsi="Lucida Console"/>
          <w:sz w:val="16"/>
          <w:szCs w:val="16"/>
        </w:rPr>
        <w:t>submit_to_intact</w:t>
      </w:r>
      <w:proofErr w:type="spellEnd"/>
      <w:r w:rsidRPr="00D865A4">
        <w:rPr>
          <w:rFonts w:ascii="Lucida Console" w:hAnsi="Lucida Console"/>
          <w:sz w:val="16"/>
          <w:szCs w:val="16"/>
        </w:rPr>
        <w:t>] [-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</w:p>
    <w:p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&gt;] [-version]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>Note that -mode, -engine and 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are required parameters for</w:t>
      </w:r>
      <w:r>
        <w:rPr>
          <w:rFonts w:ascii="Lucida Console" w:hAnsi="Lucida Console"/>
          <w:sz w:val="16"/>
          <w:szCs w:val="16"/>
        </w:rPr>
        <w:t xml:space="preserve"> </w:t>
      </w:r>
      <w:r w:rsidRPr="00D865A4">
        <w:rPr>
          <w:rFonts w:ascii="Lucida Console" w:hAnsi="Lucida Console"/>
          <w:sz w:val="16"/>
          <w:szCs w:val="16"/>
        </w:rPr>
        <w:t>conversion.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-compress                                            turn on </w:t>
      </w:r>
      <w:proofErr w:type="spellStart"/>
      <w:r w:rsidRPr="00D865A4">
        <w:rPr>
          <w:rFonts w:ascii="Lucida Console" w:hAnsi="Lucida Console"/>
          <w:sz w:val="16"/>
          <w:szCs w:val="16"/>
        </w:rPr>
        <w:t>gzip</w:t>
      </w:r>
      <w:proofErr w:type="spell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compression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output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file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-D &lt;property=value&gt;                                  use value for given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property</w:t>
      </w:r>
      <w:proofErr w:type="gramEnd"/>
      <w:r w:rsidRPr="00D865A4">
        <w:rPr>
          <w:rFonts w:ascii="Lucida Console" w:hAnsi="Lucida Console"/>
          <w:sz w:val="16"/>
          <w:szCs w:val="16"/>
        </w:rPr>
        <w:t>. If passing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  <w:r w:rsidRPr="00D865A4">
        <w:rPr>
          <w:rFonts w:ascii="Lucida Console" w:hAnsi="Lucida Console"/>
          <w:sz w:val="16"/>
          <w:szCs w:val="16"/>
        </w:rPr>
        <w:t>, this should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used with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-mode=PRESCAN. 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mode=</w:t>
      </w:r>
      <w:proofErr w:type="gramEnd"/>
      <w:r w:rsidRPr="00D865A4">
        <w:rPr>
          <w:rFonts w:ascii="Lucida Console" w:hAnsi="Lucida Console"/>
          <w:sz w:val="16"/>
          <w:szCs w:val="16"/>
        </w:rPr>
        <w:t>SCAN,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configuration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are parsed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from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report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-debug                                               print debugging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Information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8C275E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8C275E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8C275E" w:rsidRPr="00D865A4" w:rsidRDefault="008C275E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lastRenderedPageBreak/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-engine &lt;engine&gt;                                     search engine.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Must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one of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following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values: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[MASCOT, MGF, DTA,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PKL, MS2, mzML,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r w:rsidRPr="00D865A4">
        <w:rPr>
          <w:rFonts w:ascii="Lucida Console" w:hAnsi="Lucida Console"/>
          <w:sz w:val="16"/>
          <w:szCs w:val="16"/>
        </w:rPr>
        <w:t>XTandem</w:t>
      </w:r>
      <w:proofErr w:type="spellEnd"/>
      <w:r w:rsidRPr="00D865A4">
        <w:rPr>
          <w:rFonts w:ascii="Lucida Console" w:hAnsi="Lucida Console"/>
          <w:sz w:val="16"/>
          <w:szCs w:val="16"/>
        </w:rPr>
        <w:t>, mzIdentML,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mzXML</w:t>
      </w:r>
      <w:proofErr w:type="gramEnd"/>
      <w:r w:rsidRPr="00D865A4">
        <w:rPr>
          <w:rFonts w:ascii="Lucida Console" w:hAnsi="Lucida Console"/>
          <w:sz w:val="16"/>
          <w:szCs w:val="16"/>
        </w:rPr>
        <w:t>, mzData, MSGF,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r w:rsidRPr="00D865A4">
        <w:rPr>
          <w:rFonts w:ascii="Lucida Console" w:hAnsi="Lucida Console"/>
          <w:sz w:val="16"/>
          <w:szCs w:val="16"/>
        </w:rPr>
        <w:t>crux_txt</w:t>
      </w:r>
      <w:proofErr w:type="spellEnd"/>
      <w:r w:rsidRPr="00D865A4">
        <w:rPr>
          <w:rFonts w:ascii="Lucida Console" w:hAnsi="Lucida Console"/>
          <w:sz w:val="16"/>
          <w:szCs w:val="16"/>
        </w:rPr>
        <w:t>, SpectraST,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OMSSA]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fastafile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 full path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FASTA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used as 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search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database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fastaformat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&lt;format&gt;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format of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FASTA id line.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Must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[FULL,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UNIPROT_MATCH_ID,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UNIPROT_MATCH_AC,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FIRST_WORD].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Defaults to FULL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&lt;gel identifier&gt;                     sets the gel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used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identifications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generated mzTab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 This option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takes effect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when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files.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gel_spot_identifier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&lt;spot identifier&gt;               sets the gel spot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used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identifications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generated mzTab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 This option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only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takes effect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when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generating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files. This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is ignored if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is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set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gel_spot_regex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&lt;regular expression&gt;                 used to extract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gel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spot identifier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based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sourcefile's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name.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The first matching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group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 the pattern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used as a spot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identifier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-</w:t>
      </w:r>
      <w:proofErr w:type="spellStart"/>
      <w:r w:rsidRPr="00D865A4">
        <w:rPr>
          <w:rFonts w:ascii="Lucida Console" w:hAnsi="Lucida Console"/>
          <w:sz w:val="16"/>
          <w:szCs w:val="16"/>
        </w:rPr>
        <w:t>generate_quant_fields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&lt;nr.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D865A4">
        <w:rPr>
          <w:rFonts w:ascii="Lucida Console" w:hAnsi="Lucida Console"/>
          <w:sz w:val="16"/>
          <w:szCs w:val="16"/>
        </w:rPr>
        <w:t>of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reagents&gt;             adds (empty)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quantitative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fields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generated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mzTab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file for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number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specified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reagents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-help                                                print this message.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If combined with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-engine, will also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output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engine-specific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options</w:t>
      </w:r>
      <w:proofErr w:type="gramEnd"/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-mode &lt;mode&gt;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mode in which to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run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865A4">
        <w:rPr>
          <w:rFonts w:ascii="Lucida Console" w:hAnsi="Lucida Console"/>
          <w:sz w:val="16"/>
          <w:szCs w:val="16"/>
        </w:rPr>
        <w:t>PrideConverter</w:t>
      </w:r>
      <w:proofErr w:type="spell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Must be one of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following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values: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[PRESCAN, CONVERT,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MZTAB]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mztabfile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 full path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mzTab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outputfile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PRIDE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XML output file.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&gt;.xml.gz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reportfile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report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. </w:t>
      </w:r>
      <w:proofErr w:type="gramStart"/>
      <w:r w:rsidRPr="00D865A4">
        <w:rPr>
          <w:rFonts w:ascii="Lucida Console" w:hAnsi="Lucida Console"/>
          <w:sz w:val="16"/>
          <w:szCs w:val="16"/>
        </w:rPr>
        <w:t>OPTIONAL.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&lt;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>&gt;-report.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xml</w:t>
      </w:r>
      <w:proofErr w:type="gramEnd"/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reportOnlyIdentifiedSpectra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that only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identified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spectra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should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reported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generated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PRIDE XML file.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sourcefile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 full path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filename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source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spectrafile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&lt;file&gt;                                  overwrites the path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spectrum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file(s)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with the set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value</w:t>
      </w:r>
      <w:proofErr w:type="gramEnd"/>
      <w:r w:rsidRPr="00D865A4">
        <w:rPr>
          <w:rFonts w:ascii="Lucida Console" w:hAnsi="Lucida Console"/>
          <w:sz w:val="16"/>
          <w:szCs w:val="16"/>
        </w:rPr>
        <w:t>. This can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either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D865A4">
        <w:rPr>
          <w:rFonts w:ascii="Lucida Console" w:hAnsi="Lucida Console"/>
          <w:sz w:val="16"/>
          <w:szCs w:val="16"/>
        </w:rPr>
        <w:t>specifiy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directory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containing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multiple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MS data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referenced 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search result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or one MS data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directly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depending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on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file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format.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submit_to_intact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               Indicates that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generated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XML file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contains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interaction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data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that should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submitted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to IntAct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&lt;</w:t>
      </w:r>
      <w:proofErr w:type="spellStart"/>
      <w:r w:rsidRPr="00D865A4">
        <w:rPr>
          <w:rFonts w:ascii="Lucida Console" w:hAnsi="Lucida Console"/>
          <w:sz w:val="16"/>
          <w:szCs w:val="16"/>
        </w:rPr>
        <w:t>useHybridSearchDatabase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&gt;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if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search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database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contains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combination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of valid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and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decoy protein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sequences</w:t>
      </w:r>
      <w:proofErr w:type="gramEnd"/>
      <w:r w:rsidRPr="00D865A4">
        <w:rPr>
          <w:rFonts w:ascii="Lucida Console" w:hAnsi="Lucida Console"/>
          <w:sz w:val="16"/>
          <w:szCs w:val="16"/>
        </w:rPr>
        <w:t>. Must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[TRUE|FALSE].</w:t>
      </w:r>
      <w:proofErr w:type="gram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Defaults to TRUE.</w:t>
      </w:r>
      <w:proofErr w:type="gramEnd"/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-version                                             print the version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information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and exit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>PRIDE Converter Toolsuite 2.0-SNAPSHOT-20120621-1200</w:t>
      </w:r>
    </w:p>
    <w:p w:rsidR="00D865A4" w:rsidRDefault="00D865A4" w:rsidP="007B1718">
      <w:pPr>
        <w:jc w:val="both"/>
        <w:rPr>
          <w:rFonts w:ascii="Lucida Console" w:hAnsi="Lucida Console"/>
          <w:sz w:val="16"/>
          <w:szCs w:val="16"/>
        </w:rPr>
      </w:pPr>
    </w:p>
    <w:p w:rsidR="00D865A4" w:rsidRPr="007B1718" w:rsidRDefault="00D865A4" w:rsidP="007B1718">
      <w:pPr>
        <w:jc w:val="both"/>
        <w:rPr>
          <w:rFonts w:cstheme="minorHAnsi"/>
        </w:rPr>
      </w:pPr>
      <w:r w:rsidRPr="007B1718">
        <w:rPr>
          <w:rFonts w:cstheme="minorHAnsi"/>
        </w:rPr>
        <w:t xml:space="preserve">To obtain DAO-specific help, when and if DAO-specific options are available, add –engine [ENGINE_NAME] to the command-line. For example, </w:t>
      </w:r>
      <w:r w:rsidR="00EE258F">
        <w:rPr>
          <w:rFonts w:cstheme="minorHAnsi"/>
        </w:rPr>
        <w:t xml:space="preserve">for </w:t>
      </w:r>
      <w:r w:rsidRPr="007B1718">
        <w:rPr>
          <w:rFonts w:cstheme="minorHAnsi"/>
        </w:rPr>
        <w:t>the Mascot DAO:</w:t>
      </w:r>
    </w:p>
    <w:p w:rsidR="00D865A4" w:rsidRPr="007B1718" w:rsidRDefault="00D865A4" w:rsidP="00D865A4">
      <w:pPr>
        <w:rPr>
          <w:rFonts w:cstheme="minorHAnsi"/>
        </w:rPr>
      </w:pPr>
    </w:p>
    <w:p w:rsidR="00D865A4" w:rsidRDefault="00D865A4" w:rsidP="00D865A4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C:\pride-converter&gt;java –jar </w:t>
      </w:r>
      <w:r w:rsidRPr="00D865A4">
        <w:rPr>
          <w:rFonts w:ascii="Lucida Console" w:hAnsi="Lucida Console"/>
          <w:sz w:val="16"/>
          <w:szCs w:val="16"/>
        </w:rPr>
        <w:t>pride-converter-2.0-SNAPSHOT.jar -converter -engine mascot</w:t>
      </w:r>
      <w:r>
        <w:rPr>
          <w:rFonts w:ascii="Lucida Console" w:hAnsi="Lucida Console"/>
          <w:sz w:val="16"/>
          <w:szCs w:val="16"/>
        </w:rPr>
        <w:t xml:space="preserve"> </w:t>
      </w:r>
      <w:r w:rsidRPr="00D865A4">
        <w:rPr>
          <w:rFonts w:ascii="Lucida Console" w:hAnsi="Lucida Console"/>
          <w:sz w:val="16"/>
          <w:szCs w:val="16"/>
        </w:rPr>
        <w:t>-help</w:t>
      </w:r>
    </w:p>
    <w:p w:rsidR="00D865A4" w:rsidRPr="007B1718" w:rsidRDefault="00D865A4" w:rsidP="007B1718">
      <w:pPr>
        <w:shd w:val="clear" w:color="auto" w:fill="FFFFFF" w:themeFill="background1"/>
        <w:jc w:val="both"/>
        <w:rPr>
          <w:rFonts w:cstheme="minorHAnsi"/>
        </w:rPr>
      </w:pPr>
    </w:p>
    <w:p w:rsidR="00CF5CA2" w:rsidRPr="007B1718" w:rsidRDefault="00CF5CA2" w:rsidP="007B1718">
      <w:pPr>
        <w:shd w:val="clear" w:color="auto" w:fill="FFFFFF" w:themeFill="background1"/>
        <w:jc w:val="both"/>
        <w:rPr>
          <w:rFonts w:cstheme="minorHAnsi"/>
        </w:rPr>
      </w:pPr>
      <w:r w:rsidRPr="007B1718">
        <w:rPr>
          <w:rFonts w:cstheme="minorHAnsi"/>
        </w:rPr>
        <w:t>This command would display the help information as shown above, plus the following information:</w:t>
      </w:r>
    </w:p>
    <w:p w:rsidR="00CF5CA2" w:rsidRDefault="00CF5CA2" w:rsidP="00CF5CA2">
      <w:pPr>
        <w:shd w:val="clear" w:color="auto" w:fill="FFFFFF" w:themeFill="background1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CF5CA2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usage</w:t>
      </w:r>
      <w:proofErr w:type="gramEnd"/>
      <w:r w:rsidRPr="00D865A4">
        <w:rPr>
          <w:rFonts w:ascii="Lucida Console" w:hAnsi="Lucida Console"/>
          <w:sz w:val="16"/>
          <w:szCs w:val="16"/>
        </w:rPr>
        <w:t>: Mascot engine options</w:t>
      </w:r>
    </w:p>
    <w:p w:rsidR="00CF5CA2" w:rsidRDefault="00CF5CA2" w:rsidP="00CF5CA2">
      <w:pPr>
        <w:shd w:val="clear" w:color="auto" w:fill="F2F2F2" w:themeFill="background1" w:themeFillShade="F2"/>
        <w:ind w:firstLine="0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CF5CA2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proofErr w:type="gramStart"/>
      <w:r w:rsidRPr="00D865A4">
        <w:rPr>
          <w:rFonts w:ascii="Lucida Console" w:hAnsi="Lucida Console"/>
          <w:sz w:val="16"/>
          <w:szCs w:val="16"/>
        </w:rPr>
        <w:t>use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-</w:t>
      </w:r>
      <w:proofErr w:type="spellStart"/>
      <w:r w:rsidRPr="00D865A4">
        <w:rPr>
          <w:rFonts w:ascii="Lucida Console" w:hAnsi="Lucida Console"/>
          <w:sz w:val="16"/>
          <w:szCs w:val="16"/>
        </w:rPr>
        <w:t>Dproperty</w:t>
      </w:r>
      <w:proofErr w:type="spellEnd"/>
      <w:r w:rsidRPr="00D865A4">
        <w:rPr>
          <w:rFonts w:ascii="Lucida Console" w:hAnsi="Lucida Console"/>
          <w:sz w:val="16"/>
          <w:szCs w:val="16"/>
        </w:rPr>
        <w:t>=value syntax to use these options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compatibility_mode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If set to true (default)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spellStart"/>
      <w:proofErr w:type="gramStart"/>
      <w:r w:rsidRPr="00D865A4">
        <w:rPr>
          <w:rFonts w:ascii="Lucida Console" w:hAnsi="Lucida Console"/>
          <w:sz w:val="16"/>
          <w:szCs w:val="16"/>
        </w:rPr>
        <w:t>precuror</w:t>
      </w:r>
      <w:proofErr w:type="spellEnd"/>
      <w:proofErr w:type="gramEnd"/>
      <w:r w:rsidRPr="00D865A4">
        <w:rPr>
          <w:rFonts w:ascii="Lucida Console" w:hAnsi="Lucida Console"/>
          <w:sz w:val="16"/>
          <w:szCs w:val="16"/>
        </w:rPr>
        <w:t xml:space="preserve"> charge will also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reported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at the spectrum level using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best ranked peptide's charge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state</w:t>
      </w:r>
      <w:proofErr w:type="gramEnd"/>
      <w:r w:rsidRPr="00D865A4">
        <w:rPr>
          <w:rFonts w:ascii="Lucida Console" w:hAnsi="Lucida Console"/>
          <w:sz w:val="16"/>
          <w:szCs w:val="16"/>
        </w:rPr>
        <w:t>. This might lead to wrong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precursor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charges being reported.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The correct charge state is always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additionally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reported at the peptide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level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decoy_accession_prefix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accession prefix that identifies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decoy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hits. Every protein with an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accession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starting with this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precursor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 be flagged as decoy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hit</w:t>
      </w:r>
      <w:proofErr w:type="gramEnd"/>
      <w:r w:rsidRPr="00D865A4">
        <w:rPr>
          <w:rFonts w:ascii="Lucida Console" w:hAnsi="Lucida Console"/>
          <w:sz w:val="16"/>
          <w:szCs w:val="16"/>
        </w:rPr>
        <w:t>. Furthermore, any decoy hit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who's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accession does not start with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this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prefix will be altered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accordingly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lastRenderedPageBreak/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enable_protein_grouping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Indicates whether the grouping mode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(Occam's </w:t>
      </w:r>
      <w:proofErr w:type="gramStart"/>
      <w:r w:rsidRPr="00D865A4">
        <w:rPr>
          <w:rFonts w:ascii="Lucida Console" w:hAnsi="Lucida Console"/>
          <w:sz w:val="16"/>
          <w:szCs w:val="16"/>
        </w:rPr>
        <w:t>Razor</w:t>
      </w:r>
      <w:proofErr w:type="gramEnd"/>
      <w:r w:rsidRPr="00D865A4">
        <w:rPr>
          <w:rFonts w:ascii="Lucida Console" w:hAnsi="Lucida Console"/>
          <w:sz w:val="16"/>
          <w:szCs w:val="16"/>
        </w:rPr>
        <w:t>, see Mascot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documentation</w:t>
      </w:r>
      <w:proofErr w:type="gramEnd"/>
      <w:r w:rsidRPr="00D865A4">
        <w:rPr>
          <w:rFonts w:ascii="Lucida Console" w:hAnsi="Lucida Console"/>
          <w:sz w:val="16"/>
          <w:szCs w:val="16"/>
        </w:rPr>
        <w:t>) should be enabled.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This is the default behaviour for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Mascot.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This mode is not equivalent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protein clustering introduced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Mascot 2.3.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homology_threshold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If set to true (default is "false"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homology instead of the identity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threshold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will be used to identify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significant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identifications.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ignore_below_ions_score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Peptides with a lower expect ratio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(</w:t>
      </w:r>
      <w:proofErr w:type="gramStart"/>
      <w:r w:rsidRPr="00D865A4">
        <w:rPr>
          <w:rFonts w:ascii="Lucida Console" w:hAnsi="Lucida Console"/>
          <w:sz w:val="16"/>
          <w:szCs w:val="16"/>
        </w:rPr>
        <w:t>of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being false positives) will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ignored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completely. Set to 1 to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deactivate</w:t>
      </w:r>
      <w:proofErr w:type="gramEnd"/>
      <w:r w:rsidRPr="00D865A4">
        <w:rPr>
          <w:rFonts w:ascii="Lucida Console" w:hAnsi="Lucida Console"/>
          <w:sz w:val="16"/>
          <w:szCs w:val="16"/>
        </w:rPr>
        <w:t>. Default value is 0.0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include_error_tolerant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Indicates whether integrated error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tolerant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search results should 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included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in the PRIDE XML support.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These results are not included in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the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protein scores by Mascot.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min_probability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Specifies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 cut-off point for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protein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scores, a cut-off for an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Integrated error tolerant search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a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threshold for calculating </w:t>
      </w:r>
      <w:proofErr w:type="spellStart"/>
      <w:r w:rsidRPr="00D865A4">
        <w:rPr>
          <w:rFonts w:ascii="Lucida Console" w:hAnsi="Lucida Console"/>
          <w:sz w:val="16"/>
          <w:szCs w:val="16"/>
        </w:rPr>
        <w:t>MudPIT</w:t>
      </w:r>
      <w:proofErr w:type="spellEnd"/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scores</w:t>
      </w:r>
      <w:proofErr w:type="gramEnd"/>
      <w:r w:rsidRPr="00D865A4">
        <w:rPr>
          <w:rFonts w:ascii="Lucida Console" w:hAnsi="Lucida Console"/>
          <w:sz w:val="16"/>
          <w:szCs w:val="16"/>
        </w:rPr>
        <w:t>. This value represents 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probability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threshold.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only_significant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Indicates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whether only significant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peptides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/ (in PMF searches)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proteins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should be included in the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generated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PRIDE file.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remove_duplicates_different_query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Indicates whether duplicate peptides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having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sequence (but maybe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different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modifications) coming from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different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queries (= spectra) should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be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removed.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remove_duplicates_same_query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Indicates whether duplicate peptides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having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sequence and coming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from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the same query (= spectrum)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should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be removed. These peptides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may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have different modifications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reported</w:t>
      </w:r>
      <w:proofErr w:type="gramEnd"/>
      <w:r w:rsidRPr="00D865A4">
        <w:rPr>
          <w:rFonts w:ascii="Lucida Console" w:hAnsi="Lucida Console"/>
          <w:sz w:val="16"/>
          <w:szCs w:val="16"/>
        </w:rPr>
        <w:t>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remove_empty_spectra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If set to true (default) spectra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without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any peaks are ignored and</w:t>
      </w: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not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reported in the PRIDE XML file.</w:t>
      </w:r>
    </w:p>
    <w:p w:rsidR="00CF5CA2" w:rsidRDefault="00CF5CA2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</w:p>
    <w:p w:rsidR="00D865A4" w:rsidRP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-</w:t>
      </w:r>
      <w:proofErr w:type="spellStart"/>
      <w:r w:rsidRPr="00D865A4">
        <w:rPr>
          <w:rFonts w:ascii="Lucida Console" w:hAnsi="Lucida Console"/>
          <w:sz w:val="16"/>
          <w:szCs w:val="16"/>
        </w:rPr>
        <w:t>use_mudpit_scoring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                 Indicates whether </w:t>
      </w:r>
      <w:proofErr w:type="spellStart"/>
      <w:r w:rsidRPr="00D865A4">
        <w:rPr>
          <w:rFonts w:ascii="Lucida Console" w:hAnsi="Lucida Console"/>
          <w:sz w:val="16"/>
          <w:szCs w:val="16"/>
        </w:rPr>
        <w:t>MudPIT</w:t>
      </w:r>
      <w:proofErr w:type="spellEnd"/>
      <w:r w:rsidRPr="00D865A4">
        <w:rPr>
          <w:rFonts w:ascii="Lucida Console" w:hAnsi="Lucida Console"/>
          <w:sz w:val="16"/>
          <w:szCs w:val="16"/>
        </w:rPr>
        <w:t xml:space="preserve"> or normal</w:t>
      </w:r>
    </w:p>
    <w:p w:rsidR="00D865A4" w:rsidRDefault="00D865A4" w:rsidP="00D865A4">
      <w:pPr>
        <w:shd w:val="clear" w:color="auto" w:fill="F2F2F2" w:themeFill="background1" w:themeFillShade="F2"/>
        <w:rPr>
          <w:rFonts w:ascii="Lucida Console" w:hAnsi="Lucida Console"/>
          <w:sz w:val="16"/>
          <w:szCs w:val="16"/>
        </w:rPr>
      </w:pPr>
      <w:r w:rsidRPr="00D865A4">
        <w:rPr>
          <w:rFonts w:ascii="Lucida Console" w:hAnsi="Lucida Console"/>
          <w:sz w:val="16"/>
          <w:szCs w:val="16"/>
        </w:rPr>
        <w:t xml:space="preserve">                                      </w:t>
      </w:r>
      <w:proofErr w:type="gramStart"/>
      <w:r w:rsidRPr="00D865A4">
        <w:rPr>
          <w:rFonts w:ascii="Lucida Console" w:hAnsi="Lucida Console"/>
          <w:sz w:val="16"/>
          <w:szCs w:val="16"/>
        </w:rPr>
        <w:t>scoring</w:t>
      </w:r>
      <w:proofErr w:type="gramEnd"/>
      <w:r w:rsidRPr="00D865A4">
        <w:rPr>
          <w:rFonts w:ascii="Lucida Console" w:hAnsi="Lucida Console"/>
          <w:sz w:val="16"/>
          <w:szCs w:val="16"/>
        </w:rPr>
        <w:t xml:space="preserve"> should be used.</w:t>
      </w:r>
    </w:p>
    <w:p w:rsidR="007F2DA7" w:rsidRDefault="007F2DA7" w:rsidP="00F36E9D">
      <w:pPr>
        <w:ind w:firstLine="0"/>
        <w:rPr>
          <w:rFonts w:ascii="Lucida Console" w:hAnsi="Lucida Console"/>
          <w:sz w:val="16"/>
          <w:szCs w:val="16"/>
        </w:rPr>
      </w:pPr>
    </w:p>
    <w:p w:rsidR="007F2DA7" w:rsidRPr="007F2DA7" w:rsidRDefault="007F2DA7" w:rsidP="007B1718">
      <w:pPr>
        <w:jc w:val="both"/>
        <w:rPr>
          <w:rFonts w:cstheme="minorHAnsi"/>
        </w:rPr>
      </w:pPr>
    </w:p>
    <w:p w:rsidR="007F2DA7" w:rsidRPr="007F2DA7" w:rsidRDefault="007F2DA7" w:rsidP="007B1718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The </w:t>
      </w:r>
      <w:r w:rsidRPr="007F2DA7">
        <w:rPr>
          <w:rFonts w:cstheme="minorHAnsi"/>
          <w:i/>
        </w:rPr>
        <w:t>prescan</w:t>
      </w:r>
      <w:r w:rsidRPr="007F2DA7">
        <w:rPr>
          <w:rFonts w:cstheme="minorHAnsi"/>
        </w:rPr>
        <w:t xml:space="preserve"> will generate a report file that contains placeholders for all of the data that requires annotation intervention (software, sample, protocol, instrumentation, PTMs, </w:t>
      </w:r>
      <w:proofErr w:type="spellStart"/>
      <w:r w:rsidRPr="007F2DA7">
        <w:rPr>
          <w:rFonts w:cstheme="minorHAnsi"/>
        </w:rPr>
        <w:t>etc</w:t>
      </w:r>
      <w:proofErr w:type="spellEnd"/>
      <w:r w:rsidRPr="007F2DA7">
        <w:rPr>
          <w:rFonts w:cstheme="minorHAnsi"/>
        </w:rPr>
        <w:t xml:space="preserve">). It is expected that pipeline maintainers will develop their own code to update the report files with their own metadata and then run PRIDE Converter in </w:t>
      </w:r>
      <w:r w:rsidRPr="007F2DA7">
        <w:rPr>
          <w:rFonts w:cstheme="minorHAnsi"/>
          <w:i/>
        </w:rPr>
        <w:t>conversion</w:t>
      </w:r>
      <w:r w:rsidRPr="007F2DA7">
        <w:rPr>
          <w:rFonts w:cstheme="minorHAnsi"/>
        </w:rPr>
        <w:t xml:space="preserve"> mode, to generate fully-annotated PRIDE XML files. </w:t>
      </w:r>
    </w:p>
    <w:p w:rsidR="007F2DA7" w:rsidRPr="007F2DA7" w:rsidRDefault="007F2DA7" w:rsidP="007B1718">
      <w:pPr>
        <w:jc w:val="both"/>
        <w:rPr>
          <w:rFonts w:cstheme="minorHAnsi"/>
        </w:rPr>
      </w:pPr>
    </w:p>
    <w:p w:rsidR="007F2DA7" w:rsidRDefault="007F2DA7" w:rsidP="007B1718">
      <w:pPr>
        <w:jc w:val="both"/>
        <w:rPr>
          <w:rFonts w:cstheme="minorHAnsi"/>
        </w:rPr>
      </w:pPr>
      <w:r w:rsidRPr="007F2DA7">
        <w:rPr>
          <w:rFonts w:cstheme="minorHAnsi"/>
        </w:rPr>
        <w:t xml:space="preserve">For </w:t>
      </w:r>
      <w:r>
        <w:rPr>
          <w:rFonts w:cstheme="minorHAnsi"/>
        </w:rPr>
        <w:t xml:space="preserve">most </w:t>
      </w:r>
      <w:r w:rsidRPr="007F2DA7">
        <w:rPr>
          <w:rFonts w:cstheme="minorHAnsi"/>
        </w:rPr>
        <w:t xml:space="preserve">users, the </w:t>
      </w:r>
      <w:r w:rsidRPr="00164328">
        <w:rPr>
          <w:rFonts w:cstheme="minorHAnsi"/>
          <w:i/>
        </w:rPr>
        <w:t>PRIDE Converter 2</w:t>
      </w:r>
      <w:r w:rsidRPr="007F2DA7">
        <w:rPr>
          <w:rFonts w:cstheme="minorHAnsi"/>
        </w:rPr>
        <w:t xml:space="preserve"> </w:t>
      </w:r>
      <w:r>
        <w:rPr>
          <w:rFonts w:cstheme="minorHAnsi"/>
        </w:rPr>
        <w:t xml:space="preserve">GUI </w:t>
      </w:r>
      <w:r w:rsidRPr="007F2DA7">
        <w:rPr>
          <w:rFonts w:cstheme="minorHAnsi"/>
        </w:rPr>
        <w:t>will handle all of the report annotation, but it</w:t>
      </w:r>
      <w:r>
        <w:rPr>
          <w:rFonts w:cstheme="minorHAnsi"/>
        </w:rPr>
        <w:t xml:space="preserve"> is</w:t>
      </w:r>
      <w:r w:rsidRPr="007F2DA7">
        <w:rPr>
          <w:rFonts w:cstheme="minorHAnsi"/>
        </w:rPr>
        <w:t xml:space="preserve"> </w:t>
      </w:r>
      <w:r>
        <w:rPr>
          <w:rFonts w:cstheme="minorHAnsi"/>
        </w:rPr>
        <w:t xml:space="preserve">essentially </w:t>
      </w:r>
      <w:r w:rsidRPr="007F2DA7">
        <w:rPr>
          <w:rFonts w:cstheme="minorHAnsi"/>
        </w:rPr>
        <w:t xml:space="preserve">working in the same </w:t>
      </w:r>
      <w:r>
        <w:rPr>
          <w:rFonts w:cstheme="minorHAnsi"/>
        </w:rPr>
        <w:t>fashion, while doing most of the file I/O in the background</w:t>
      </w:r>
      <w:r w:rsidRPr="007F2DA7">
        <w:rPr>
          <w:rFonts w:cstheme="minorHAnsi"/>
        </w:rPr>
        <w:t>. It generates a report file in the background, and then presents the users with a form-based wizard to capture the metadata. It then updates the report file and runs in conversion mode to generate PRIDE XML.</w:t>
      </w:r>
    </w:p>
    <w:p w:rsidR="007F2DA7" w:rsidRDefault="007F2DA7" w:rsidP="007B1718">
      <w:pPr>
        <w:jc w:val="both"/>
        <w:rPr>
          <w:rFonts w:cstheme="minorHAnsi"/>
        </w:rPr>
      </w:pPr>
    </w:p>
    <w:p w:rsidR="00D50B74" w:rsidRDefault="007F2DA7" w:rsidP="007B1718">
      <w:pPr>
        <w:jc w:val="both"/>
        <w:rPr>
          <w:rFonts w:cstheme="minorHAnsi"/>
        </w:rPr>
      </w:pPr>
      <w:r>
        <w:rPr>
          <w:rFonts w:cstheme="minorHAnsi"/>
        </w:rPr>
        <w:t>Users who wish to integrate the PRIDE Converter CLI into their own applications are encouraged to read the</w:t>
      </w:r>
      <w:r w:rsidR="00EE258F">
        <w:rPr>
          <w:rFonts w:cstheme="minorHAnsi"/>
        </w:rPr>
        <w:t xml:space="preserve"> </w:t>
      </w:r>
      <w:r>
        <w:rPr>
          <w:rFonts w:cstheme="minorHAnsi"/>
        </w:rPr>
        <w:t>section entitled “</w:t>
      </w:r>
      <w:r w:rsidRPr="007F2DA7">
        <w:rPr>
          <w:rFonts w:cstheme="minorHAnsi"/>
        </w:rPr>
        <w:t>Report File Manual Annotation Guidelines</w:t>
      </w:r>
      <w:r>
        <w:rPr>
          <w:rFonts w:cstheme="minorHAnsi"/>
        </w:rPr>
        <w:t>”</w:t>
      </w:r>
      <w:r w:rsidR="005400FD">
        <w:rPr>
          <w:rFonts w:cstheme="minorHAnsi"/>
        </w:rPr>
        <w:t xml:space="preserve"> in the Developer Guide</w:t>
      </w:r>
      <w:r>
        <w:rPr>
          <w:rFonts w:cstheme="minorHAnsi"/>
        </w:rPr>
        <w:t>.</w:t>
      </w:r>
    </w:p>
    <w:p w:rsidR="00D50B74" w:rsidRDefault="00D50B74" w:rsidP="00CB090D">
      <w:pPr>
        <w:ind w:firstLine="0"/>
        <w:rPr>
          <w:rFonts w:cstheme="minorHAnsi"/>
        </w:rPr>
      </w:pPr>
    </w:p>
    <w:sectPr w:rsidR="00D50B74" w:rsidSect="007107FD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121" w:rsidRDefault="00624121">
      <w:r>
        <w:separator/>
      </w:r>
    </w:p>
  </w:endnote>
  <w:endnote w:type="continuationSeparator" w:id="0">
    <w:p w:rsidR="00624121" w:rsidRDefault="0062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121" w:rsidRDefault="00A43B9E" w:rsidP="00045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41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4121" w:rsidRDefault="006241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121" w:rsidRDefault="00A43B9E" w:rsidP="00045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412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2CA8">
      <w:rPr>
        <w:rStyle w:val="PageNumber"/>
        <w:noProof/>
      </w:rPr>
      <w:t>1</w:t>
    </w:r>
    <w:r>
      <w:rPr>
        <w:rStyle w:val="PageNumber"/>
      </w:rPr>
      <w:fldChar w:fldCharType="end"/>
    </w:r>
  </w:p>
  <w:p w:rsidR="00624121" w:rsidRDefault="00624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121" w:rsidRDefault="00624121">
      <w:r>
        <w:separator/>
      </w:r>
    </w:p>
  </w:footnote>
  <w:footnote w:type="continuationSeparator" w:id="0">
    <w:p w:rsidR="00624121" w:rsidRDefault="0062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EB0"/>
    <w:multiLevelType w:val="multilevel"/>
    <w:tmpl w:val="7E760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012DF"/>
    <w:multiLevelType w:val="hybridMultilevel"/>
    <w:tmpl w:val="7730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34DD"/>
    <w:multiLevelType w:val="multilevel"/>
    <w:tmpl w:val="93FC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36866"/>
    <w:multiLevelType w:val="hybridMultilevel"/>
    <w:tmpl w:val="B404A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A4704"/>
    <w:multiLevelType w:val="hybridMultilevel"/>
    <w:tmpl w:val="2A24EF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444D"/>
    <w:multiLevelType w:val="hybridMultilevel"/>
    <w:tmpl w:val="4134E0F8"/>
    <w:lvl w:ilvl="0" w:tplc="27CC336C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0F333CE0"/>
    <w:multiLevelType w:val="hybridMultilevel"/>
    <w:tmpl w:val="4CFE04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30AC4"/>
    <w:multiLevelType w:val="hybridMultilevel"/>
    <w:tmpl w:val="4E268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10D25"/>
    <w:multiLevelType w:val="multilevel"/>
    <w:tmpl w:val="D95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A758D"/>
    <w:multiLevelType w:val="hybridMultilevel"/>
    <w:tmpl w:val="D1D68B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41F1D"/>
    <w:multiLevelType w:val="multilevel"/>
    <w:tmpl w:val="A8D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274E62"/>
    <w:multiLevelType w:val="hybridMultilevel"/>
    <w:tmpl w:val="750828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16BE1"/>
    <w:multiLevelType w:val="multilevel"/>
    <w:tmpl w:val="F08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17EEE"/>
    <w:multiLevelType w:val="hybridMultilevel"/>
    <w:tmpl w:val="7B58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00971"/>
    <w:multiLevelType w:val="hybridMultilevel"/>
    <w:tmpl w:val="E700B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A058D"/>
    <w:multiLevelType w:val="multilevel"/>
    <w:tmpl w:val="558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135694"/>
    <w:multiLevelType w:val="hybridMultilevel"/>
    <w:tmpl w:val="37087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771D3"/>
    <w:multiLevelType w:val="hybridMultilevel"/>
    <w:tmpl w:val="01EC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A26EE"/>
    <w:multiLevelType w:val="hybridMultilevel"/>
    <w:tmpl w:val="6982F9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4563F"/>
    <w:multiLevelType w:val="hybridMultilevel"/>
    <w:tmpl w:val="488EF7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C307B"/>
    <w:multiLevelType w:val="hybridMultilevel"/>
    <w:tmpl w:val="21262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86B90"/>
    <w:multiLevelType w:val="hybridMultilevel"/>
    <w:tmpl w:val="97D6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912937"/>
    <w:multiLevelType w:val="hybridMultilevel"/>
    <w:tmpl w:val="95C66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B149DB"/>
    <w:multiLevelType w:val="hybridMultilevel"/>
    <w:tmpl w:val="367A66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C7F24"/>
    <w:multiLevelType w:val="hybridMultilevel"/>
    <w:tmpl w:val="CCAA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04922"/>
    <w:multiLevelType w:val="hybridMultilevel"/>
    <w:tmpl w:val="D18C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7"/>
  </w:num>
  <w:num w:numId="4">
    <w:abstractNumId w:val="20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5"/>
  </w:num>
  <w:num w:numId="11">
    <w:abstractNumId w:val="23"/>
  </w:num>
  <w:num w:numId="12">
    <w:abstractNumId w:val="8"/>
  </w:num>
  <w:num w:numId="13">
    <w:abstractNumId w:val="18"/>
  </w:num>
  <w:num w:numId="14">
    <w:abstractNumId w:val="4"/>
  </w:num>
  <w:num w:numId="15">
    <w:abstractNumId w:val="10"/>
  </w:num>
  <w:num w:numId="16">
    <w:abstractNumId w:val="16"/>
  </w:num>
  <w:num w:numId="17">
    <w:abstractNumId w:val="1"/>
  </w:num>
  <w:num w:numId="18">
    <w:abstractNumId w:val="12"/>
  </w:num>
  <w:num w:numId="19">
    <w:abstractNumId w:val="3"/>
  </w:num>
  <w:num w:numId="20">
    <w:abstractNumId w:val="25"/>
  </w:num>
  <w:num w:numId="21">
    <w:abstractNumId w:val="14"/>
  </w:num>
  <w:num w:numId="22">
    <w:abstractNumId w:val="13"/>
  </w:num>
  <w:num w:numId="23">
    <w:abstractNumId w:val="5"/>
  </w:num>
  <w:num w:numId="24">
    <w:abstractNumId w:val="7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RIDE_Inspector.enl&lt;/item&gt;&lt;/Libraries&gt;&lt;/ENLibraries&gt;"/>
  </w:docVars>
  <w:rsids>
    <w:rsidRoot w:val="00D855DC"/>
    <w:rsid w:val="00002E4C"/>
    <w:rsid w:val="000115F8"/>
    <w:rsid w:val="00045824"/>
    <w:rsid w:val="00055AD7"/>
    <w:rsid w:val="00062700"/>
    <w:rsid w:val="000768E7"/>
    <w:rsid w:val="000B37CD"/>
    <w:rsid w:val="000D72DC"/>
    <w:rsid w:val="000E3677"/>
    <w:rsid w:val="000E3E56"/>
    <w:rsid w:val="00111026"/>
    <w:rsid w:val="00111755"/>
    <w:rsid w:val="00117C5A"/>
    <w:rsid w:val="00122664"/>
    <w:rsid w:val="001237D2"/>
    <w:rsid w:val="00135C58"/>
    <w:rsid w:val="00140D8D"/>
    <w:rsid w:val="001562F8"/>
    <w:rsid w:val="0016019B"/>
    <w:rsid w:val="00160611"/>
    <w:rsid w:val="00164328"/>
    <w:rsid w:val="00181B69"/>
    <w:rsid w:val="001B1788"/>
    <w:rsid w:val="001C2AD3"/>
    <w:rsid w:val="001C735B"/>
    <w:rsid w:val="001D4519"/>
    <w:rsid w:val="001E113B"/>
    <w:rsid w:val="001E54F1"/>
    <w:rsid w:val="001F5030"/>
    <w:rsid w:val="001F5B6C"/>
    <w:rsid w:val="00202475"/>
    <w:rsid w:val="00213E0A"/>
    <w:rsid w:val="002417F7"/>
    <w:rsid w:val="00242011"/>
    <w:rsid w:val="00277C0A"/>
    <w:rsid w:val="00282B4C"/>
    <w:rsid w:val="002A3370"/>
    <w:rsid w:val="002A6832"/>
    <w:rsid w:val="002B6F50"/>
    <w:rsid w:val="00357C65"/>
    <w:rsid w:val="00371B61"/>
    <w:rsid w:val="00382A76"/>
    <w:rsid w:val="00382B28"/>
    <w:rsid w:val="00397737"/>
    <w:rsid w:val="003A592D"/>
    <w:rsid w:val="003B5EBE"/>
    <w:rsid w:val="003C3A96"/>
    <w:rsid w:val="003D40AA"/>
    <w:rsid w:val="00400048"/>
    <w:rsid w:val="004005CE"/>
    <w:rsid w:val="00455DFD"/>
    <w:rsid w:val="00456D62"/>
    <w:rsid w:val="004807EC"/>
    <w:rsid w:val="00482810"/>
    <w:rsid w:val="00482F2B"/>
    <w:rsid w:val="004849A0"/>
    <w:rsid w:val="00495ABC"/>
    <w:rsid w:val="004B73CB"/>
    <w:rsid w:val="004C2CA8"/>
    <w:rsid w:val="00513937"/>
    <w:rsid w:val="00513C37"/>
    <w:rsid w:val="005162BF"/>
    <w:rsid w:val="00516AD4"/>
    <w:rsid w:val="0051733B"/>
    <w:rsid w:val="00531DCD"/>
    <w:rsid w:val="005400FD"/>
    <w:rsid w:val="00567A73"/>
    <w:rsid w:val="00567EBB"/>
    <w:rsid w:val="00574CBF"/>
    <w:rsid w:val="00586D0A"/>
    <w:rsid w:val="005903E9"/>
    <w:rsid w:val="005C5619"/>
    <w:rsid w:val="005D7CF7"/>
    <w:rsid w:val="00602371"/>
    <w:rsid w:val="00603AA0"/>
    <w:rsid w:val="006045D1"/>
    <w:rsid w:val="00616DFD"/>
    <w:rsid w:val="00620B99"/>
    <w:rsid w:val="00622844"/>
    <w:rsid w:val="00624121"/>
    <w:rsid w:val="006353D2"/>
    <w:rsid w:val="0064256A"/>
    <w:rsid w:val="006461A1"/>
    <w:rsid w:val="00675999"/>
    <w:rsid w:val="00676FCB"/>
    <w:rsid w:val="00692282"/>
    <w:rsid w:val="006B3A25"/>
    <w:rsid w:val="006F2739"/>
    <w:rsid w:val="00707CDB"/>
    <w:rsid w:val="007107FD"/>
    <w:rsid w:val="00720AB6"/>
    <w:rsid w:val="00724A9C"/>
    <w:rsid w:val="00745258"/>
    <w:rsid w:val="0075003D"/>
    <w:rsid w:val="00761C2F"/>
    <w:rsid w:val="00767397"/>
    <w:rsid w:val="00776102"/>
    <w:rsid w:val="007B1718"/>
    <w:rsid w:val="007B4ABF"/>
    <w:rsid w:val="007C2C7A"/>
    <w:rsid w:val="007D2E6D"/>
    <w:rsid w:val="007D6088"/>
    <w:rsid w:val="007F2DA7"/>
    <w:rsid w:val="007F3756"/>
    <w:rsid w:val="008058E4"/>
    <w:rsid w:val="00807C07"/>
    <w:rsid w:val="008245D2"/>
    <w:rsid w:val="008378D7"/>
    <w:rsid w:val="00841CB4"/>
    <w:rsid w:val="00844206"/>
    <w:rsid w:val="00845AC7"/>
    <w:rsid w:val="008461FC"/>
    <w:rsid w:val="0089049D"/>
    <w:rsid w:val="00891F87"/>
    <w:rsid w:val="008B10F6"/>
    <w:rsid w:val="008C275E"/>
    <w:rsid w:val="008C67B6"/>
    <w:rsid w:val="008D20C6"/>
    <w:rsid w:val="008D474E"/>
    <w:rsid w:val="008F47E9"/>
    <w:rsid w:val="008F547F"/>
    <w:rsid w:val="008F5A39"/>
    <w:rsid w:val="008F7AA3"/>
    <w:rsid w:val="00907B4B"/>
    <w:rsid w:val="00924414"/>
    <w:rsid w:val="00935F4A"/>
    <w:rsid w:val="009414EB"/>
    <w:rsid w:val="00957B8C"/>
    <w:rsid w:val="009875CA"/>
    <w:rsid w:val="009B7C37"/>
    <w:rsid w:val="009D2BD7"/>
    <w:rsid w:val="009D39D9"/>
    <w:rsid w:val="009E0177"/>
    <w:rsid w:val="009E2134"/>
    <w:rsid w:val="009F68C6"/>
    <w:rsid w:val="00A124F2"/>
    <w:rsid w:val="00A317FD"/>
    <w:rsid w:val="00A43B9E"/>
    <w:rsid w:val="00A512E5"/>
    <w:rsid w:val="00A65E73"/>
    <w:rsid w:val="00A86080"/>
    <w:rsid w:val="00AC30D3"/>
    <w:rsid w:val="00AE1B9F"/>
    <w:rsid w:val="00AE4752"/>
    <w:rsid w:val="00B0340D"/>
    <w:rsid w:val="00B31734"/>
    <w:rsid w:val="00B41E43"/>
    <w:rsid w:val="00B4253A"/>
    <w:rsid w:val="00B745C6"/>
    <w:rsid w:val="00BA410B"/>
    <w:rsid w:val="00BC6B24"/>
    <w:rsid w:val="00BD4F3C"/>
    <w:rsid w:val="00BD63EE"/>
    <w:rsid w:val="00BF32A7"/>
    <w:rsid w:val="00C14499"/>
    <w:rsid w:val="00C2789A"/>
    <w:rsid w:val="00C41AD1"/>
    <w:rsid w:val="00C42DE5"/>
    <w:rsid w:val="00C440E8"/>
    <w:rsid w:val="00C56D3B"/>
    <w:rsid w:val="00C616EF"/>
    <w:rsid w:val="00C70693"/>
    <w:rsid w:val="00C719FC"/>
    <w:rsid w:val="00C72361"/>
    <w:rsid w:val="00CA01C6"/>
    <w:rsid w:val="00CA5DD5"/>
    <w:rsid w:val="00CB090D"/>
    <w:rsid w:val="00CB178F"/>
    <w:rsid w:val="00CB41F7"/>
    <w:rsid w:val="00CB62FE"/>
    <w:rsid w:val="00CC7250"/>
    <w:rsid w:val="00CD62E7"/>
    <w:rsid w:val="00CF1654"/>
    <w:rsid w:val="00CF5CA2"/>
    <w:rsid w:val="00D01046"/>
    <w:rsid w:val="00D07E26"/>
    <w:rsid w:val="00D1465C"/>
    <w:rsid w:val="00D17D08"/>
    <w:rsid w:val="00D45D1D"/>
    <w:rsid w:val="00D50B74"/>
    <w:rsid w:val="00D67273"/>
    <w:rsid w:val="00D67B3D"/>
    <w:rsid w:val="00D77222"/>
    <w:rsid w:val="00D779A2"/>
    <w:rsid w:val="00D855DC"/>
    <w:rsid w:val="00D865A4"/>
    <w:rsid w:val="00D93951"/>
    <w:rsid w:val="00DB14FB"/>
    <w:rsid w:val="00DB1EAD"/>
    <w:rsid w:val="00DC11AD"/>
    <w:rsid w:val="00DD73ED"/>
    <w:rsid w:val="00E14D8A"/>
    <w:rsid w:val="00E20D04"/>
    <w:rsid w:val="00E22ABE"/>
    <w:rsid w:val="00E23B47"/>
    <w:rsid w:val="00E466C8"/>
    <w:rsid w:val="00E64BE3"/>
    <w:rsid w:val="00E65CB7"/>
    <w:rsid w:val="00E92A0E"/>
    <w:rsid w:val="00EC1C80"/>
    <w:rsid w:val="00EC2FA3"/>
    <w:rsid w:val="00EE068F"/>
    <w:rsid w:val="00EE258F"/>
    <w:rsid w:val="00F13E6A"/>
    <w:rsid w:val="00F225D4"/>
    <w:rsid w:val="00F26A5A"/>
    <w:rsid w:val="00F36E9D"/>
    <w:rsid w:val="00F60639"/>
    <w:rsid w:val="00F917C7"/>
    <w:rsid w:val="00FA7928"/>
    <w:rsid w:val="00FB748A"/>
    <w:rsid w:val="00FC65B3"/>
    <w:rsid w:val="00FD3683"/>
    <w:rsid w:val="00FE1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D7"/>
  </w:style>
  <w:style w:type="paragraph" w:styleId="Heading1">
    <w:name w:val="heading 1"/>
    <w:basedOn w:val="Normal"/>
    <w:next w:val="Normal"/>
    <w:link w:val="Heading1Char"/>
    <w:uiPriority w:val="9"/>
    <w:qFormat/>
    <w:rsid w:val="00055AD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D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D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D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D7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D7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D7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D7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D7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5AD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055AD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055AD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055AD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55AD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055AD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055AD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055AD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55AD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2098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D2098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rsid w:val="00171D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5AD7"/>
    <w:rPr>
      <w:b/>
      <w:bCs/>
      <w:sz w:val="18"/>
      <w:szCs w:val="18"/>
    </w:rPr>
  </w:style>
  <w:style w:type="character" w:customStyle="1" w:styleId="apple-style-span">
    <w:name w:val="apple-style-span"/>
    <w:basedOn w:val="DefaultParagraphFont"/>
    <w:rsid w:val="000F1AF4"/>
  </w:style>
  <w:style w:type="character" w:styleId="Hyperlink">
    <w:name w:val="Hyperlink"/>
    <w:uiPriority w:val="99"/>
    <w:unhideWhenUsed/>
    <w:rsid w:val="000F1AF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E1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71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4E1571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7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E1571"/>
    <w:rPr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5F2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28D5"/>
  </w:style>
  <w:style w:type="character" w:styleId="Strong">
    <w:name w:val="Strong"/>
    <w:uiPriority w:val="22"/>
    <w:qFormat/>
    <w:rsid w:val="00055AD7"/>
    <w:rPr>
      <w:b/>
      <w:bCs/>
      <w:spacing w:val="0"/>
    </w:rPr>
  </w:style>
  <w:style w:type="character" w:styleId="FollowedHyperlink">
    <w:name w:val="FollowedHyperlink"/>
    <w:uiPriority w:val="99"/>
    <w:semiHidden/>
    <w:unhideWhenUsed/>
    <w:rsid w:val="00151A8D"/>
    <w:rPr>
      <w:color w:val="800080"/>
      <w:u w:val="single"/>
    </w:rPr>
  </w:style>
  <w:style w:type="table" w:styleId="TableGrid">
    <w:name w:val="Table Grid"/>
    <w:basedOn w:val="TableNormal"/>
    <w:uiPriority w:val="59"/>
    <w:rsid w:val="00093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1"/>
    <w:rsid w:val="000936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6">
    <w:name w:val="Light Shading Accent 6"/>
    <w:basedOn w:val="TableNormal"/>
    <w:uiPriority w:val="65"/>
    <w:rsid w:val="0009362E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" w:eastAsia="Helv" w:hAnsi="Helv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ghtGrid-Accent5">
    <w:name w:val="Light Grid Accent 5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2">
    <w:name w:val="Medium Grid 2 Accent 2"/>
    <w:basedOn w:val="TableNormal"/>
    <w:uiPriority w:val="73"/>
    <w:rsid w:val="0009362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IntenseQuote1">
    <w:name w:val="Intense Quote1"/>
    <w:link w:val="IntenseQuoteChar"/>
    <w:uiPriority w:val="30"/>
    <w:qFormat/>
    <w:rsid w:val="00055AD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IntenseQuoteChar">
    <w:name w:val="Intense Quote Char"/>
    <w:link w:val="IntenseQuote1"/>
    <w:uiPriority w:val="30"/>
    <w:rsid w:val="00055AD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table" w:styleId="MediumGrid1-Accent2">
    <w:name w:val="Medium Grid 1 Accent 2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Grid1-Accent4">
    <w:name w:val="Medium Grid 1 Accent 4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MediumGrid1-Accent6">
    <w:name w:val="Medium Grid 1 Accent 6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5AD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055AD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D7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055AD7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055AD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55AD7"/>
    <w:pPr>
      <w:ind w:firstLine="0"/>
    </w:pPr>
  </w:style>
  <w:style w:type="character" w:customStyle="1" w:styleId="NoSpacingChar">
    <w:name w:val="No Spacing Char"/>
    <w:link w:val="NoSpacing"/>
    <w:uiPriority w:val="1"/>
    <w:rsid w:val="00055AD7"/>
  </w:style>
  <w:style w:type="paragraph" w:styleId="ListParagraph">
    <w:name w:val="List Paragraph"/>
    <w:basedOn w:val="Normal"/>
    <w:uiPriority w:val="34"/>
    <w:qFormat/>
    <w:rsid w:val="00055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AD7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055AD7"/>
    <w:rPr>
      <w:rFonts w:ascii="Cambria" w:eastAsia="Times New Roman" w:hAnsi="Cambria" w:cs="Times New Roman"/>
      <w:i/>
      <w:iCs/>
      <w:color w:val="5A5A5A"/>
    </w:rPr>
  </w:style>
  <w:style w:type="character" w:styleId="SubtleEmphasis">
    <w:name w:val="Subtle Emphasis"/>
    <w:uiPriority w:val="19"/>
    <w:qFormat/>
    <w:rsid w:val="00055AD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55AD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55AD7"/>
    <w:rPr>
      <w:color w:val="auto"/>
      <w:u w:val="single" w:color="9BBB59" w:themeColor="accent3"/>
    </w:rPr>
  </w:style>
  <w:style w:type="character" w:styleId="IntenseReference">
    <w:name w:val="Intense Reference"/>
    <w:uiPriority w:val="32"/>
    <w:qFormat/>
    <w:rsid w:val="00055AD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uiPriority w:val="33"/>
    <w:qFormat/>
    <w:rsid w:val="00055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D7"/>
    <w:pPr>
      <w:pBdr>
        <w:bottom w:val="single" w:sz="12" w:space="1" w:color="365F91" w:themeColor="accent1" w:themeShade="BF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011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5F8"/>
    <w:pPr>
      <w:spacing w:after="100"/>
      <w:ind w:left="220"/>
    </w:pPr>
  </w:style>
  <w:style w:type="paragraph" w:styleId="IntenseQuote">
    <w:name w:val="Intense Quote"/>
    <w:basedOn w:val="Normal"/>
    <w:next w:val="Normal"/>
    <w:uiPriority w:val="30"/>
    <w:qFormat/>
    <w:rsid w:val="000115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eastAsia="en-US"/>
    </w:rPr>
  </w:style>
  <w:style w:type="character" w:customStyle="1" w:styleId="IntenseQuoteChar1">
    <w:name w:val="Intense Quote Char1"/>
    <w:basedOn w:val="DefaultParagraphFont"/>
    <w:uiPriority w:val="30"/>
    <w:rsid w:val="000115F8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57C65"/>
    <w:pPr>
      <w:spacing w:after="100"/>
      <w:ind w:left="440"/>
    </w:pPr>
  </w:style>
  <w:style w:type="paragraph" w:styleId="Revision">
    <w:name w:val="Revision"/>
    <w:hidden/>
    <w:uiPriority w:val="99"/>
    <w:semiHidden/>
    <w:rsid w:val="0016019B"/>
    <w:pPr>
      <w:ind w:firstLine="0"/>
    </w:pPr>
  </w:style>
  <w:style w:type="paragraph" w:styleId="Footer">
    <w:name w:val="footer"/>
    <w:basedOn w:val="Normal"/>
    <w:link w:val="FooterChar"/>
    <w:uiPriority w:val="99"/>
    <w:unhideWhenUsed/>
    <w:rsid w:val="00D77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222"/>
  </w:style>
  <w:style w:type="character" w:styleId="PageNumber">
    <w:name w:val="page number"/>
    <w:basedOn w:val="DefaultParagraphFont"/>
    <w:uiPriority w:val="99"/>
    <w:semiHidden/>
    <w:unhideWhenUsed/>
    <w:rsid w:val="00D77222"/>
  </w:style>
  <w:style w:type="paragraph" w:styleId="TOC4">
    <w:name w:val="toc 4"/>
    <w:basedOn w:val="Normal"/>
    <w:next w:val="Normal"/>
    <w:autoRedefine/>
    <w:uiPriority w:val="39"/>
    <w:unhideWhenUsed/>
    <w:rsid w:val="00C440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6"/>
    <w:pPr>
      <w:spacing w:after="100" w:line="276" w:lineRule="auto"/>
      <w:ind w:left="880"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8B10F6"/>
    <w:pPr>
      <w:spacing w:after="100" w:line="276" w:lineRule="auto"/>
      <w:ind w:left="1100"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8B10F6"/>
    <w:pPr>
      <w:spacing w:after="100" w:line="276" w:lineRule="auto"/>
      <w:ind w:left="1320"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8B10F6"/>
    <w:pPr>
      <w:spacing w:after="100" w:line="276" w:lineRule="auto"/>
      <w:ind w:left="1540"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8B10F6"/>
    <w:pPr>
      <w:spacing w:after="100" w:line="276" w:lineRule="auto"/>
      <w:ind w:left="1760" w:firstLine="0"/>
    </w:pPr>
  </w:style>
  <w:style w:type="paragraph" w:styleId="Header">
    <w:name w:val="header"/>
    <w:basedOn w:val="Normal"/>
    <w:link w:val="HeaderChar"/>
    <w:uiPriority w:val="99"/>
    <w:unhideWhenUsed/>
    <w:rsid w:val="00D67B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D7"/>
  </w:style>
  <w:style w:type="paragraph" w:styleId="Heading1">
    <w:name w:val="heading 1"/>
    <w:basedOn w:val="Normal"/>
    <w:next w:val="Normal"/>
    <w:link w:val="Heading1Char"/>
    <w:uiPriority w:val="9"/>
    <w:qFormat/>
    <w:rsid w:val="00055AD7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D7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D7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D7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D7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D7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D7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D7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D7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5AD7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055AD7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055AD7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055AD7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55AD7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055AD7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055AD7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055AD7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55AD7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2098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D2098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uiPriority w:val="99"/>
    <w:semiHidden/>
    <w:rsid w:val="00171DD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5AD7"/>
    <w:rPr>
      <w:b/>
      <w:bCs/>
      <w:sz w:val="18"/>
      <w:szCs w:val="18"/>
    </w:rPr>
  </w:style>
  <w:style w:type="character" w:customStyle="1" w:styleId="apple-style-span">
    <w:name w:val="apple-style-span"/>
    <w:basedOn w:val="DefaultParagraphFont"/>
    <w:rsid w:val="000F1AF4"/>
  </w:style>
  <w:style w:type="character" w:styleId="Hyperlink">
    <w:name w:val="Hyperlink"/>
    <w:uiPriority w:val="99"/>
    <w:unhideWhenUsed/>
    <w:rsid w:val="000F1AF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E15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71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4E1571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7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E1571"/>
    <w:rPr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5F2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28D5"/>
  </w:style>
  <w:style w:type="character" w:styleId="Strong">
    <w:name w:val="Strong"/>
    <w:uiPriority w:val="22"/>
    <w:qFormat/>
    <w:rsid w:val="00055AD7"/>
    <w:rPr>
      <w:b/>
      <w:bCs/>
      <w:spacing w:val="0"/>
    </w:rPr>
  </w:style>
  <w:style w:type="character" w:styleId="FollowedHyperlink">
    <w:name w:val="FollowedHyperlink"/>
    <w:uiPriority w:val="99"/>
    <w:semiHidden/>
    <w:unhideWhenUsed/>
    <w:rsid w:val="00151A8D"/>
    <w:rPr>
      <w:color w:val="800080"/>
      <w:u w:val="single"/>
    </w:rPr>
  </w:style>
  <w:style w:type="table" w:styleId="TableGrid">
    <w:name w:val="Table Grid"/>
    <w:basedOn w:val="TableNormal"/>
    <w:uiPriority w:val="59"/>
    <w:rsid w:val="00093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1"/>
    <w:rsid w:val="000936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6">
    <w:name w:val="Light Shading Accent 6"/>
    <w:basedOn w:val="TableNormal"/>
    <w:uiPriority w:val="65"/>
    <w:rsid w:val="0009362E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" w:eastAsia="Helv" w:hAnsi="Helv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ghtGrid-Accent5">
    <w:name w:val="Light Grid Accent 5"/>
    <w:basedOn w:val="TableNormal"/>
    <w:uiPriority w:val="67"/>
    <w:rsid w:val="0009362E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2">
    <w:name w:val="Medium Grid 2 Accent 2"/>
    <w:basedOn w:val="TableNormal"/>
    <w:uiPriority w:val="73"/>
    <w:rsid w:val="0009362E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IntenseQuote1">
    <w:name w:val="Intense Quote1"/>
    <w:link w:val="IntenseQuoteChar"/>
    <w:uiPriority w:val="30"/>
    <w:qFormat/>
    <w:rsid w:val="00055AD7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IntenseQuoteChar">
    <w:name w:val="Intense Quote Char"/>
    <w:link w:val="IntenseQuote1"/>
    <w:uiPriority w:val="30"/>
    <w:rsid w:val="00055AD7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table" w:styleId="MediumGrid1-Accent2">
    <w:name w:val="Medium Grid 1 Accent 2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Grid1-Accent4">
    <w:name w:val="Medium Grid 1 Accent 4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MediumGrid1-Accent6">
    <w:name w:val="Medium Grid 1 Accent 6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uiPriority w:val="72"/>
    <w:rsid w:val="001848C8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5AD7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055AD7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D7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055AD7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055AD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55AD7"/>
    <w:pPr>
      <w:ind w:firstLine="0"/>
    </w:pPr>
  </w:style>
  <w:style w:type="character" w:customStyle="1" w:styleId="NoSpacingChar">
    <w:name w:val="No Spacing Char"/>
    <w:link w:val="NoSpacing"/>
    <w:uiPriority w:val="1"/>
    <w:rsid w:val="00055AD7"/>
  </w:style>
  <w:style w:type="paragraph" w:styleId="ListParagraph">
    <w:name w:val="List Paragraph"/>
    <w:basedOn w:val="Normal"/>
    <w:uiPriority w:val="34"/>
    <w:qFormat/>
    <w:rsid w:val="00055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AD7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055AD7"/>
    <w:rPr>
      <w:rFonts w:ascii="Cambria" w:eastAsia="Times New Roman" w:hAnsi="Cambria" w:cs="Times New Roman"/>
      <w:i/>
      <w:iCs/>
      <w:color w:val="5A5A5A"/>
    </w:rPr>
  </w:style>
  <w:style w:type="character" w:styleId="SubtleEmphasis">
    <w:name w:val="Subtle Emphasis"/>
    <w:uiPriority w:val="19"/>
    <w:qFormat/>
    <w:rsid w:val="00055AD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55AD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55AD7"/>
    <w:rPr>
      <w:color w:val="auto"/>
      <w:u w:val="single" w:color="9BBB59" w:themeColor="accent3"/>
    </w:rPr>
  </w:style>
  <w:style w:type="character" w:styleId="IntenseReference">
    <w:name w:val="Intense Reference"/>
    <w:uiPriority w:val="32"/>
    <w:qFormat/>
    <w:rsid w:val="00055AD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uiPriority w:val="33"/>
    <w:qFormat/>
    <w:rsid w:val="00055AD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D7"/>
    <w:pPr>
      <w:pBdr>
        <w:bottom w:val="single" w:sz="12" w:space="1" w:color="365F91" w:themeColor="accent1" w:themeShade="BF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011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15F8"/>
    <w:pPr>
      <w:spacing w:after="100"/>
      <w:ind w:left="220"/>
    </w:pPr>
  </w:style>
  <w:style w:type="paragraph" w:styleId="IntenseQuote">
    <w:name w:val="Intense Quote"/>
    <w:basedOn w:val="Normal"/>
    <w:next w:val="Normal"/>
    <w:uiPriority w:val="30"/>
    <w:qFormat/>
    <w:rsid w:val="000115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eastAsia="en-US"/>
    </w:rPr>
  </w:style>
  <w:style w:type="character" w:customStyle="1" w:styleId="IntenseQuoteChar1">
    <w:name w:val="Intense Quote Char1"/>
    <w:basedOn w:val="DefaultParagraphFont"/>
    <w:uiPriority w:val="30"/>
    <w:rsid w:val="000115F8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57C65"/>
    <w:pPr>
      <w:spacing w:after="100"/>
      <w:ind w:left="440"/>
    </w:pPr>
  </w:style>
  <w:style w:type="paragraph" w:styleId="Revision">
    <w:name w:val="Revision"/>
    <w:hidden/>
    <w:uiPriority w:val="99"/>
    <w:semiHidden/>
    <w:rsid w:val="0016019B"/>
    <w:pPr>
      <w:ind w:firstLine="0"/>
    </w:pPr>
  </w:style>
  <w:style w:type="paragraph" w:styleId="Footer">
    <w:name w:val="footer"/>
    <w:basedOn w:val="Normal"/>
    <w:link w:val="FooterChar"/>
    <w:uiPriority w:val="99"/>
    <w:unhideWhenUsed/>
    <w:rsid w:val="00D77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222"/>
  </w:style>
  <w:style w:type="character" w:styleId="PageNumber">
    <w:name w:val="page number"/>
    <w:basedOn w:val="DefaultParagraphFont"/>
    <w:uiPriority w:val="99"/>
    <w:semiHidden/>
    <w:unhideWhenUsed/>
    <w:rsid w:val="00D77222"/>
  </w:style>
  <w:style w:type="paragraph" w:styleId="TOC4">
    <w:name w:val="toc 4"/>
    <w:basedOn w:val="Normal"/>
    <w:next w:val="Normal"/>
    <w:autoRedefine/>
    <w:uiPriority w:val="39"/>
    <w:unhideWhenUsed/>
    <w:rsid w:val="00C440E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6"/>
    <w:pPr>
      <w:spacing w:after="100" w:line="276" w:lineRule="auto"/>
      <w:ind w:left="880"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8B10F6"/>
    <w:pPr>
      <w:spacing w:after="100" w:line="276" w:lineRule="auto"/>
      <w:ind w:left="1100"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8B10F6"/>
    <w:pPr>
      <w:spacing w:after="100" w:line="276" w:lineRule="auto"/>
      <w:ind w:left="1320"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8B10F6"/>
    <w:pPr>
      <w:spacing w:after="100" w:line="276" w:lineRule="auto"/>
      <w:ind w:left="1540"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8B10F6"/>
    <w:pPr>
      <w:spacing w:after="100" w:line="276" w:lineRule="auto"/>
      <w:ind w:left="1760" w:firstLine="0"/>
    </w:pPr>
  </w:style>
  <w:style w:type="paragraph" w:styleId="Header">
    <w:name w:val="header"/>
    <w:basedOn w:val="Normal"/>
    <w:link w:val="HeaderChar"/>
    <w:uiPriority w:val="99"/>
    <w:unhideWhenUsed/>
    <w:rsid w:val="00D67B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18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75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17E83-2D0E-4EF9-92F5-5686CCC9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20126</CharactersWithSpaces>
  <SharedDoc>false</SharedDoc>
  <HLinks>
    <vt:vector size="12" baseType="variant">
      <vt:variant>
        <vt:i4>983109</vt:i4>
      </vt:variant>
      <vt:variant>
        <vt:i4>51</vt:i4>
      </vt:variant>
      <vt:variant>
        <vt:i4>0</vt:i4>
      </vt:variant>
      <vt:variant>
        <vt:i4>5</vt:i4>
      </vt:variant>
      <vt:variant>
        <vt:lpwstr>http://www.ebi.ac.uk/pride/schemaDocumentation.do</vt:lpwstr>
      </vt:variant>
      <vt:variant>
        <vt:lpwstr/>
      </vt:variant>
      <vt:variant>
        <vt:i4>5570654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http://code.google.com/p/pride-toolsuite/wiki/PRIDEInspector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cp:lastModifiedBy>VB-RC</cp:lastModifiedBy>
  <cp:revision>3</cp:revision>
  <cp:lastPrinted>2012-07-06T14:01:00Z</cp:lastPrinted>
  <dcterms:created xsi:type="dcterms:W3CDTF">2012-07-06T14:00:00Z</dcterms:created>
  <dcterms:modified xsi:type="dcterms:W3CDTF">2012-07-06T14:02:00Z</dcterms:modified>
</cp:coreProperties>
</file>